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C00A2" w14:textId="642B8A66" w:rsidR="00687D19" w:rsidRPr="003C322E" w:rsidRDefault="003C322E" w:rsidP="00687D19">
      <w:pPr>
        <w:jc w:val="center"/>
        <w:rPr>
          <w:rFonts w:ascii="Times New Roman" w:hAnsi="Times New Roman" w:cs="Times New Roman"/>
          <w:b/>
          <w:bCs/>
          <w:sz w:val="32"/>
          <w:szCs w:val="32"/>
        </w:rPr>
      </w:pPr>
      <w:r>
        <w:rPr>
          <w:noProof/>
        </w:rPr>
        <w:drawing>
          <wp:anchor distT="0" distB="0" distL="114300" distR="114300" simplePos="0" relativeHeight="251658240" behindDoc="0" locked="0" layoutInCell="1" allowOverlap="1" wp14:anchorId="32BCB94A" wp14:editId="1CB318D4">
            <wp:simplePos x="0" y="0"/>
            <wp:positionH relativeFrom="column">
              <wp:posOffset>-711200</wp:posOffset>
            </wp:positionH>
            <wp:positionV relativeFrom="page">
              <wp:posOffset>107950</wp:posOffset>
            </wp:positionV>
            <wp:extent cx="571500" cy="571500"/>
            <wp:effectExtent l="0" t="0" r="0" b="0"/>
            <wp:wrapNone/>
            <wp:docPr id="8" name="Imagine 3" descr="Universitatea POLITEHNICA din Bucureș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niversitatea POLITEHNICA din București"/>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14:sizeRelH relativeFrom="page">
              <wp14:pctWidth>0</wp14:pctWidth>
            </wp14:sizeRelH>
            <wp14:sizeRelV relativeFrom="page">
              <wp14:pctHeight>0</wp14:pctHeight>
            </wp14:sizeRelV>
          </wp:anchor>
        </w:drawing>
      </w:r>
      <w:r w:rsidR="00687D19" w:rsidRPr="003C322E">
        <w:rPr>
          <w:rFonts w:ascii="Times New Roman" w:hAnsi="Times New Roman" w:cs="Times New Roman"/>
          <w:b/>
          <w:bCs/>
          <w:sz w:val="32"/>
          <w:szCs w:val="32"/>
        </w:rPr>
        <w:t>UNIVERSITATEA POLITEHNICA DIN BUCUREȘTI</w:t>
      </w:r>
    </w:p>
    <w:p w14:paraId="735A717E" w14:textId="0CC8CC64" w:rsidR="00B34290" w:rsidRPr="003C322E" w:rsidRDefault="00687D19" w:rsidP="00687D19">
      <w:pPr>
        <w:jc w:val="center"/>
        <w:rPr>
          <w:rFonts w:ascii="Times New Roman" w:hAnsi="Times New Roman" w:cs="Times New Roman"/>
          <w:b/>
          <w:bCs/>
          <w:sz w:val="32"/>
          <w:szCs w:val="32"/>
        </w:rPr>
      </w:pPr>
      <w:proofErr w:type="spellStart"/>
      <w:r w:rsidRPr="003C322E">
        <w:rPr>
          <w:rFonts w:ascii="Times New Roman" w:hAnsi="Times New Roman" w:cs="Times New Roman"/>
          <w:b/>
          <w:bCs/>
          <w:sz w:val="32"/>
          <w:szCs w:val="32"/>
        </w:rPr>
        <w:t>Facultatea</w:t>
      </w:r>
      <w:proofErr w:type="spellEnd"/>
      <w:r w:rsidRPr="003C322E">
        <w:rPr>
          <w:rFonts w:ascii="Times New Roman" w:hAnsi="Times New Roman" w:cs="Times New Roman"/>
          <w:b/>
          <w:bCs/>
          <w:sz w:val="32"/>
          <w:szCs w:val="32"/>
        </w:rPr>
        <w:t xml:space="preserve"> de </w:t>
      </w:r>
      <w:del w:id="0" w:author="GIORGIANA VIOLETA VLASCEANU (6340)" w:date="2024-01-11T13:21:00Z">
        <w:r w:rsidRPr="003C322E" w:rsidDel="0075365C">
          <w:rPr>
            <w:rFonts w:ascii="Times New Roman" w:hAnsi="Times New Roman" w:cs="Times New Roman"/>
            <w:b/>
            <w:bCs/>
            <w:sz w:val="32"/>
            <w:szCs w:val="32"/>
          </w:rPr>
          <w:delText xml:space="preserve">automatică </w:delText>
        </w:r>
      </w:del>
      <w:proofErr w:type="spellStart"/>
      <w:ins w:id="1" w:author="GIORGIANA VIOLETA VLASCEANU (6340)" w:date="2024-01-11T13:21:00Z">
        <w:r w:rsidR="0075365C">
          <w:rPr>
            <w:rFonts w:ascii="Times New Roman" w:hAnsi="Times New Roman" w:cs="Times New Roman"/>
            <w:b/>
            <w:bCs/>
            <w:sz w:val="32"/>
            <w:szCs w:val="32"/>
          </w:rPr>
          <w:t>A</w:t>
        </w:r>
        <w:r w:rsidR="0075365C" w:rsidRPr="003C322E">
          <w:rPr>
            <w:rFonts w:ascii="Times New Roman" w:hAnsi="Times New Roman" w:cs="Times New Roman"/>
            <w:b/>
            <w:bCs/>
            <w:sz w:val="32"/>
            <w:szCs w:val="32"/>
          </w:rPr>
          <w:t>utomatică</w:t>
        </w:r>
        <w:proofErr w:type="spellEnd"/>
        <w:r w:rsidR="0075365C" w:rsidRPr="003C322E">
          <w:rPr>
            <w:rFonts w:ascii="Times New Roman" w:hAnsi="Times New Roman" w:cs="Times New Roman"/>
            <w:b/>
            <w:bCs/>
            <w:sz w:val="32"/>
            <w:szCs w:val="32"/>
          </w:rPr>
          <w:t xml:space="preserve"> </w:t>
        </w:r>
      </w:ins>
      <w:proofErr w:type="spellStart"/>
      <w:r w:rsidRPr="003C322E">
        <w:rPr>
          <w:rFonts w:ascii="Times New Roman" w:hAnsi="Times New Roman" w:cs="Times New Roman"/>
          <w:b/>
          <w:bCs/>
          <w:sz w:val="32"/>
          <w:szCs w:val="32"/>
        </w:rPr>
        <w:t>și</w:t>
      </w:r>
      <w:proofErr w:type="spellEnd"/>
      <w:r w:rsidRPr="003C322E">
        <w:rPr>
          <w:rFonts w:ascii="Times New Roman" w:hAnsi="Times New Roman" w:cs="Times New Roman"/>
          <w:b/>
          <w:bCs/>
          <w:sz w:val="32"/>
          <w:szCs w:val="32"/>
        </w:rPr>
        <w:t xml:space="preserve"> </w:t>
      </w:r>
      <w:del w:id="2" w:author="GIORGIANA VIOLETA VLASCEANU (6340)" w:date="2024-01-11T13:21:00Z">
        <w:r w:rsidRPr="003C322E" w:rsidDel="0075365C">
          <w:rPr>
            <w:rFonts w:ascii="Times New Roman" w:hAnsi="Times New Roman" w:cs="Times New Roman"/>
            <w:b/>
            <w:bCs/>
            <w:sz w:val="32"/>
            <w:szCs w:val="32"/>
          </w:rPr>
          <w:delText>calculatoare</w:delText>
        </w:r>
      </w:del>
      <w:proofErr w:type="spellStart"/>
      <w:ins w:id="3" w:author="GIORGIANA VIOLETA VLASCEANU (6340)" w:date="2024-01-11T13:21:00Z">
        <w:r w:rsidR="0075365C">
          <w:rPr>
            <w:rFonts w:ascii="Times New Roman" w:hAnsi="Times New Roman" w:cs="Times New Roman"/>
            <w:b/>
            <w:bCs/>
            <w:sz w:val="32"/>
            <w:szCs w:val="32"/>
          </w:rPr>
          <w:t>C</w:t>
        </w:r>
        <w:r w:rsidR="0075365C" w:rsidRPr="003C322E">
          <w:rPr>
            <w:rFonts w:ascii="Times New Roman" w:hAnsi="Times New Roman" w:cs="Times New Roman"/>
            <w:b/>
            <w:bCs/>
            <w:sz w:val="32"/>
            <w:szCs w:val="32"/>
          </w:rPr>
          <w:t>alculatoare</w:t>
        </w:r>
      </w:ins>
      <w:proofErr w:type="spellEnd"/>
    </w:p>
    <w:p w14:paraId="051B982D" w14:textId="684DB2A5" w:rsidR="00687D19" w:rsidRDefault="00687D19" w:rsidP="00687D19">
      <w:pPr>
        <w:jc w:val="center"/>
        <w:rPr>
          <w:rFonts w:ascii="Times New Roman" w:hAnsi="Times New Roman" w:cs="Times New Roman"/>
          <w:sz w:val="32"/>
          <w:szCs w:val="32"/>
        </w:rPr>
      </w:pPr>
    </w:p>
    <w:p w14:paraId="1C7D857E" w14:textId="646079BF" w:rsidR="00687D19" w:rsidRDefault="00687D19" w:rsidP="00687D19">
      <w:pPr>
        <w:jc w:val="center"/>
        <w:rPr>
          <w:rFonts w:ascii="Times New Roman" w:hAnsi="Times New Roman" w:cs="Times New Roman"/>
          <w:sz w:val="32"/>
          <w:szCs w:val="32"/>
        </w:rPr>
      </w:pPr>
    </w:p>
    <w:p w14:paraId="6CD03B5F" w14:textId="77777777" w:rsidR="00687D19" w:rsidRDefault="00687D19" w:rsidP="00687D19">
      <w:pPr>
        <w:jc w:val="center"/>
        <w:rPr>
          <w:rFonts w:ascii="Times New Roman" w:hAnsi="Times New Roman" w:cs="Times New Roman"/>
          <w:sz w:val="32"/>
          <w:szCs w:val="32"/>
        </w:rPr>
      </w:pPr>
    </w:p>
    <w:p w14:paraId="2FA07631" w14:textId="77777777" w:rsidR="00687D19" w:rsidRDefault="00687D19" w:rsidP="00687D19">
      <w:pPr>
        <w:jc w:val="center"/>
        <w:rPr>
          <w:rFonts w:ascii="Times New Roman" w:hAnsi="Times New Roman" w:cs="Times New Roman"/>
          <w:sz w:val="32"/>
          <w:szCs w:val="32"/>
        </w:rPr>
      </w:pPr>
    </w:p>
    <w:p w14:paraId="53A89D1B" w14:textId="77777777" w:rsidR="00687D19" w:rsidRDefault="00687D19" w:rsidP="00687D19">
      <w:pPr>
        <w:jc w:val="center"/>
        <w:rPr>
          <w:rFonts w:ascii="Times New Roman" w:hAnsi="Times New Roman" w:cs="Times New Roman"/>
          <w:sz w:val="32"/>
          <w:szCs w:val="32"/>
        </w:rPr>
      </w:pPr>
    </w:p>
    <w:p w14:paraId="440B6004" w14:textId="77777777" w:rsidR="00687D19" w:rsidRDefault="00687D19" w:rsidP="00687D19">
      <w:pPr>
        <w:jc w:val="center"/>
        <w:rPr>
          <w:rFonts w:ascii="Times New Roman" w:hAnsi="Times New Roman" w:cs="Times New Roman"/>
          <w:sz w:val="32"/>
          <w:szCs w:val="32"/>
        </w:rPr>
      </w:pPr>
    </w:p>
    <w:p w14:paraId="5FAD637F" w14:textId="7A9E35F8" w:rsidR="00687D19" w:rsidRPr="003C322E" w:rsidRDefault="003C322E" w:rsidP="00687D19">
      <w:pPr>
        <w:jc w:val="center"/>
        <w:rPr>
          <w:rFonts w:ascii="Times New Roman" w:hAnsi="Times New Roman" w:cs="Times New Roman"/>
          <w:b/>
          <w:bCs/>
          <w:i/>
          <w:iCs/>
          <w:sz w:val="48"/>
          <w:szCs w:val="48"/>
        </w:rPr>
      </w:pPr>
      <w:proofErr w:type="spellStart"/>
      <w:r w:rsidRPr="003C322E">
        <w:rPr>
          <w:rFonts w:ascii="Times New Roman" w:hAnsi="Times New Roman" w:cs="Times New Roman"/>
          <w:b/>
          <w:bCs/>
          <w:i/>
          <w:iCs/>
          <w:sz w:val="48"/>
          <w:szCs w:val="48"/>
        </w:rPr>
        <w:t>Articol</w:t>
      </w:r>
      <w:proofErr w:type="spellEnd"/>
      <w:r w:rsidRPr="003C322E">
        <w:rPr>
          <w:rFonts w:ascii="Times New Roman" w:hAnsi="Times New Roman" w:cs="Times New Roman"/>
          <w:b/>
          <w:bCs/>
          <w:i/>
          <w:iCs/>
          <w:sz w:val="48"/>
          <w:szCs w:val="48"/>
        </w:rPr>
        <w:t xml:space="preserve"> de cercetare</w:t>
      </w:r>
    </w:p>
    <w:p w14:paraId="0C8178D0" w14:textId="77777777" w:rsidR="003C322E" w:rsidRDefault="003C322E" w:rsidP="00687D19">
      <w:pPr>
        <w:jc w:val="center"/>
        <w:rPr>
          <w:rFonts w:ascii="Times New Roman" w:hAnsi="Times New Roman" w:cs="Times New Roman"/>
          <w:i/>
          <w:iCs/>
          <w:sz w:val="48"/>
          <w:szCs w:val="48"/>
        </w:rPr>
      </w:pPr>
    </w:p>
    <w:p w14:paraId="6AE4BCFC" w14:textId="77777777" w:rsidR="003C322E" w:rsidRDefault="003C322E" w:rsidP="00687D19">
      <w:pPr>
        <w:jc w:val="center"/>
        <w:rPr>
          <w:rFonts w:ascii="Times New Roman" w:hAnsi="Times New Roman" w:cs="Times New Roman"/>
          <w:i/>
          <w:iCs/>
          <w:sz w:val="48"/>
          <w:szCs w:val="48"/>
        </w:rPr>
      </w:pPr>
    </w:p>
    <w:p w14:paraId="150CF4A4" w14:textId="77777777" w:rsidR="003C322E" w:rsidRDefault="003C322E" w:rsidP="00687D19">
      <w:pPr>
        <w:jc w:val="center"/>
        <w:rPr>
          <w:rFonts w:ascii="Times New Roman" w:hAnsi="Times New Roman" w:cs="Times New Roman"/>
          <w:i/>
          <w:iCs/>
          <w:sz w:val="48"/>
          <w:szCs w:val="48"/>
        </w:rPr>
      </w:pPr>
    </w:p>
    <w:p w14:paraId="262DCA55" w14:textId="77777777" w:rsidR="003C322E" w:rsidRDefault="003C322E" w:rsidP="00687D19">
      <w:pPr>
        <w:jc w:val="center"/>
        <w:rPr>
          <w:rFonts w:ascii="Times New Roman" w:hAnsi="Times New Roman" w:cs="Times New Roman"/>
          <w:i/>
          <w:iCs/>
          <w:sz w:val="48"/>
          <w:szCs w:val="48"/>
        </w:rPr>
      </w:pPr>
    </w:p>
    <w:p w14:paraId="3D23E425" w14:textId="77777777" w:rsidR="003C322E" w:rsidRDefault="003C322E" w:rsidP="00687D19">
      <w:pPr>
        <w:jc w:val="center"/>
        <w:rPr>
          <w:rFonts w:ascii="Times New Roman" w:hAnsi="Times New Roman" w:cs="Times New Roman"/>
          <w:i/>
          <w:iCs/>
          <w:sz w:val="48"/>
          <w:szCs w:val="48"/>
        </w:rPr>
      </w:pPr>
    </w:p>
    <w:p w14:paraId="4A265B3B" w14:textId="5FA7FB19" w:rsidR="003C322E" w:rsidRPr="003C322E" w:rsidRDefault="003C322E" w:rsidP="003C322E">
      <w:pPr>
        <w:jc w:val="right"/>
        <w:rPr>
          <w:rFonts w:ascii="Times New Roman" w:hAnsi="Times New Roman" w:cs="Times New Roman"/>
          <w:sz w:val="32"/>
          <w:szCs w:val="32"/>
        </w:rPr>
      </w:pPr>
      <w:r>
        <w:rPr>
          <w:rFonts w:ascii="Times New Roman" w:hAnsi="Times New Roman" w:cs="Times New Roman"/>
          <w:sz w:val="32"/>
          <w:szCs w:val="32"/>
        </w:rPr>
        <w:t xml:space="preserve">                                 </w:t>
      </w:r>
      <w:proofErr w:type="spellStart"/>
      <w:r w:rsidRPr="003C322E">
        <w:rPr>
          <w:rFonts w:ascii="Times New Roman" w:hAnsi="Times New Roman" w:cs="Times New Roman"/>
          <w:b/>
          <w:bCs/>
          <w:sz w:val="32"/>
          <w:szCs w:val="32"/>
        </w:rPr>
        <w:t>Studen</w:t>
      </w:r>
      <w:proofErr w:type="spellEnd"/>
      <w:r w:rsidRPr="003C322E">
        <w:rPr>
          <w:rFonts w:ascii="Times New Roman" w:hAnsi="Times New Roman" w:cs="Times New Roman"/>
          <w:b/>
          <w:bCs/>
          <w:sz w:val="32"/>
          <w:szCs w:val="32"/>
          <w:lang w:val="ro-RO"/>
        </w:rPr>
        <w:t xml:space="preserve">ți </w:t>
      </w:r>
    </w:p>
    <w:p w14:paraId="5C074393" w14:textId="3DC8407B" w:rsidR="003C322E" w:rsidRDefault="003C322E" w:rsidP="003C322E">
      <w:pPr>
        <w:jc w:val="right"/>
        <w:rPr>
          <w:rFonts w:ascii="Times New Roman" w:hAnsi="Times New Roman" w:cs="Times New Roman"/>
          <w:sz w:val="32"/>
          <w:szCs w:val="32"/>
          <w:lang w:val="ro-RO"/>
        </w:rPr>
      </w:pPr>
      <w:r>
        <w:rPr>
          <w:rFonts w:ascii="Times New Roman" w:hAnsi="Times New Roman" w:cs="Times New Roman"/>
          <w:sz w:val="32"/>
          <w:szCs w:val="32"/>
          <w:lang w:val="ro-RO"/>
        </w:rPr>
        <w:tab/>
      </w:r>
      <w:r>
        <w:rPr>
          <w:rFonts w:ascii="Times New Roman" w:hAnsi="Times New Roman" w:cs="Times New Roman"/>
          <w:sz w:val="32"/>
          <w:szCs w:val="32"/>
          <w:lang w:val="ro-RO"/>
        </w:rPr>
        <w:tab/>
        <w:t xml:space="preserve"> Andrei Mihai </w:t>
      </w:r>
      <w:r w:rsidRPr="003C322E">
        <w:rPr>
          <w:rFonts w:ascii="Times New Roman" w:hAnsi="Times New Roman" w:cs="Times New Roman"/>
          <w:sz w:val="32"/>
          <w:szCs w:val="32"/>
          <w:lang w:val="ro-RO"/>
        </w:rPr>
        <w:t xml:space="preserve">Cosmin </w:t>
      </w:r>
      <w:r>
        <w:rPr>
          <w:rFonts w:ascii="Times New Roman" w:hAnsi="Times New Roman" w:cs="Times New Roman"/>
          <w:sz w:val="32"/>
          <w:szCs w:val="32"/>
          <w:lang w:val="ro-RO"/>
        </w:rPr>
        <w:t xml:space="preserve"> </w:t>
      </w:r>
    </w:p>
    <w:p w14:paraId="32C81871" w14:textId="4C9AF1BD" w:rsidR="003C322E" w:rsidRDefault="003C322E" w:rsidP="003C322E">
      <w:pPr>
        <w:jc w:val="right"/>
        <w:rPr>
          <w:rFonts w:ascii="Times New Roman" w:hAnsi="Times New Roman" w:cs="Times New Roman"/>
          <w:sz w:val="32"/>
          <w:szCs w:val="32"/>
          <w:lang w:val="ro-RO"/>
        </w:rPr>
      </w:pPr>
      <w:proofErr w:type="spellStart"/>
      <w:r>
        <w:rPr>
          <w:rFonts w:ascii="Times New Roman" w:hAnsi="Times New Roman" w:cs="Times New Roman"/>
          <w:sz w:val="32"/>
          <w:szCs w:val="32"/>
          <w:lang w:val="ro-RO"/>
        </w:rPr>
        <w:t>Szocs</w:t>
      </w:r>
      <w:proofErr w:type="spellEnd"/>
      <w:r>
        <w:rPr>
          <w:rFonts w:ascii="Times New Roman" w:hAnsi="Times New Roman" w:cs="Times New Roman"/>
          <w:sz w:val="32"/>
          <w:szCs w:val="32"/>
          <w:lang w:val="ro-RO"/>
        </w:rPr>
        <w:t xml:space="preserve"> Felicia Mihaela</w:t>
      </w:r>
    </w:p>
    <w:p w14:paraId="516DBFA6" w14:textId="77777777" w:rsidR="003C322E" w:rsidRDefault="003C322E" w:rsidP="003C322E">
      <w:pPr>
        <w:jc w:val="right"/>
        <w:rPr>
          <w:rFonts w:ascii="Times New Roman" w:hAnsi="Times New Roman" w:cs="Times New Roman"/>
          <w:sz w:val="32"/>
          <w:szCs w:val="32"/>
          <w:lang w:val="ro-RO"/>
        </w:rPr>
      </w:pPr>
    </w:p>
    <w:p w14:paraId="4CEEA3E7" w14:textId="77777777" w:rsidR="003C322E" w:rsidRDefault="003C322E" w:rsidP="003C322E">
      <w:pPr>
        <w:jc w:val="right"/>
        <w:rPr>
          <w:rFonts w:ascii="Times New Roman" w:hAnsi="Times New Roman" w:cs="Times New Roman"/>
          <w:sz w:val="32"/>
          <w:szCs w:val="32"/>
          <w:lang w:val="ro-RO"/>
        </w:rPr>
      </w:pPr>
    </w:p>
    <w:p w14:paraId="262A90CB" w14:textId="521FF243" w:rsidR="003C322E" w:rsidRPr="003C322E" w:rsidRDefault="003C322E" w:rsidP="003C322E">
      <w:pPr>
        <w:spacing w:line="240" w:lineRule="auto"/>
        <w:jc w:val="center"/>
        <w:rPr>
          <w:rFonts w:ascii="Times New Roman" w:hAnsi="Times New Roman" w:cs="Times New Roman"/>
          <w:b/>
          <w:bCs/>
          <w:sz w:val="24"/>
          <w:szCs w:val="24"/>
          <w:lang w:val="ro-RO"/>
        </w:rPr>
      </w:pPr>
      <w:r w:rsidRPr="003C322E">
        <w:rPr>
          <w:rFonts w:ascii="Times New Roman" w:hAnsi="Times New Roman" w:cs="Times New Roman"/>
          <w:b/>
          <w:bCs/>
          <w:sz w:val="24"/>
          <w:szCs w:val="24"/>
          <w:lang w:val="ro-RO"/>
        </w:rPr>
        <w:t>BUCUREȘTI</w:t>
      </w:r>
    </w:p>
    <w:p w14:paraId="53CAB334" w14:textId="1BFBC0F8" w:rsidR="003C322E" w:rsidRPr="003C322E" w:rsidRDefault="003C322E" w:rsidP="003C322E">
      <w:pPr>
        <w:spacing w:line="240" w:lineRule="auto"/>
        <w:jc w:val="center"/>
        <w:rPr>
          <w:rFonts w:ascii="Times New Roman" w:hAnsi="Times New Roman" w:cs="Times New Roman"/>
          <w:b/>
          <w:bCs/>
          <w:sz w:val="28"/>
          <w:szCs w:val="28"/>
          <w:lang w:val="ro-RO"/>
        </w:rPr>
      </w:pPr>
      <w:r w:rsidRPr="003C322E">
        <w:rPr>
          <w:rFonts w:ascii="Times New Roman" w:hAnsi="Times New Roman" w:cs="Times New Roman"/>
          <w:b/>
          <w:bCs/>
          <w:sz w:val="28"/>
          <w:szCs w:val="28"/>
          <w:lang w:val="ro-RO"/>
        </w:rPr>
        <w:t>2023</w:t>
      </w:r>
    </w:p>
    <w:p w14:paraId="1AC14436" w14:textId="403E68EB" w:rsidR="003C322E" w:rsidRPr="003C322E" w:rsidRDefault="003C322E" w:rsidP="003C322E">
      <w:pPr>
        <w:jc w:val="center"/>
        <w:rPr>
          <w:rFonts w:ascii="Times New Roman" w:hAnsi="Times New Roman" w:cs="Times New Roman"/>
          <w:b/>
          <w:bCs/>
          <w:sz w:val="32"/>
          <w:szCs w:val="32"/>
          <w:lang w:val="ro-RO"/>
        </w:rPr>
      </w:pPr>
      <w:r>
        <w:rPr>
          <w:noProof/>
        </w:rPr>
        <w:lastRenderedPageBreak/>
        <w:drawing>
          <wp:anchor distT="0" distB="0" distL="114300" distR="114300" simplePos="0" relativeHeight="251660288" behindDoc="0" locked="0" layoutInCell="1" allowOverlap="1" wp14:anchorId="107AAEA7" wp14:editId="4D78571F">
            <wp:simplePos x="0" y="0"/>
            <wp:positionH relativeFrom="column">
              <wp:posOffset>-603250</wp:posOffset>
            </wp:positionH>
            <wp:positionV relativeFrom="topMargin">
              <wp:align>bottom</wp:align>
            </wp:positionV>
            <wp:extent cx="571500" cy="571500"/>
            <wp:effectExtent l="0" t="0" r="0" b="0"/>
            <wp:wrapNone/>
            <wp:docPr id="1934907172" name="Imagine 1934907172" descr="Universitatea POLITEHNICA din Bucureș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niversitatea POLITEHNICA din București"/>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C322E">
        <w:rPr>
          <w:rFonts w:ascii="Times New Roman" w:hAnsi="Times New Roman" w:cs="Times New Roman"/>
          <w:b/>
          <w:bCs/>
          <w:sz w:val="32"/>
          <w:szCs w:val="32"/>
          <w:lang w:val="ro-RO"/>
        </w:rPr>
        <w:t>UNIVERSITATEA POLITEHNICA DIN BUCUREȘTI</w:t>
      </w:r>
    </w:p>
    <w:p w14:paraId="069C911C" w14:textId="7AC2B9F9" w:rsidR="003C322E" w:rsidRDefault="003C322E" w:rsidP="003C322E">
      <w:pPr>
        <w:jc w:val="center"/>
        <w:rPr>
          <w:rFonts w:ascii="Times New Roman" w:hAnsi="Times New Roman" w:cs="Times New Roman"/>
          <w:b/>
          <w:bCs/>
          <w:sz w:val="32"/>
          <w:szCs w:val="32"/>
          <w:lang w:val="ro-RO"/>
        </w:rPr>
      </w:pPr>
      <w:r w:rsidRPr="003C322E">
        <w:rPr>
          <w:rFonts w:ascii="Times New Roman" w:hAnsi="Times New Roman" w:cs="Times New Roman"/>
          <w:b/>
          <w:bCs/>
          <w:sz w:val="32"/>
          <w:szCs w:val="32"/>
          <w:lang w:val="ro-RO"/>
        </w:rPr>
        <w:t>Facultatea de automatică și calculatoare</w:t>
      </w:r>
      <w:r>
        <w:rPr>
          <w:rFonts w:ascii="Times New Roman" w:hAnsi="Times New Roman" w:cs="Times New Roman"/>
          <w:b/>
          <w:bCs/>
          <w:sz w:val="32"/>
          <w:szCs w:val="32"/>
          <w:lang w:val="ro-RO"/>
        </w:rPr>
        <w:t xml:space="preserve"> </w:t>
      </w:r>
    </w:p>
    <w:p w14:paraId="64295695" w14:textId="77777777" w:rsidR="003C322E" w:rsidRDefault="003C322E" w:rsidP="003C322E">
      <w:pPr>
        <w:jc w:val="center"/>
        <w:rPr>
          <w:rFonts w:ascii="Times New Roman" w:hAnsi="Times New Roman" w:cs="Times New Roman"/>
          <w:b/>
          <w:bCs/>
          <w:sz w:val="32"/>
          <w:szCs w:val="32"/>
          <w:lang w:val="ro-RO"/>
        </w:rPr>
      </w:pPr>
    </w:p>
    <w:p w14:paraId="728824D4" w14:textId="77777777" w:rsidR="003C322E" w:rsidRDefault="003C322E" w:rsidP="003C322E">
      <w:pPr>
        <w:jc w:val="center"/>
        <w:rPr>
          <w:rFonts w:ascii="Times New Roman" w:hAnsi="Times New Roman" w:cs="Times New Roman"/>
          <w:b/>
          <w:bCs/>
          <w:sz w:val="32"/>
          <w:szCs w:val="32"/>
          <w:lang w:val="ro-RO"/>
        </w:rPr>
      </w:pPr>
    </w:p>
    <w:p w14:paraId="3B96CD9C" w14:textId="77777777" w:rsidR="003C322E" w:rsidRDefault="003C322E" w:rsidP="003C322E">
      <w:pPr>
        <w:jc w:val="center"/>
        <w:rPr>
          <w:rFonts w:ascii="Times New Roman" w:hAnsi="Times New Roman" w:cs="Times New Roman"/>
          <w:b/>
          <w:bCs/>
          <w:sz w:val="32"/>
          <w:szCs w:val="32"/>
          <w:lang w:val="ro-RO"/>
        </w:rPr>
      </w:pPr>
    </w:p>
    <w:p w14:paraId="4AA0EDCD" w14:textId="77777777" w:rsidR="003C322E" w:rsidRDefault="003C322E" w:rsidP="003C322E">
      <w:pPr>
        <w:jc w:val="center"/>
        <w:rPr>
          <w:rFonts w:ascii="Times New Roman" w:hAnsi="Times New Roman" w:cs="Times New Roman"/>
          <w:b/>
          <w:bCs/>
          <w:sz w:val="32"/>
          <w:szCs w:val="32"/>
          <w:lang w:val="ro-RO"/>
        </w:rPr>
      </w:pPr>
    </w:p>
    <w:p w14:paraId="49F20C21" w14:textId="77777777" w:rsidR="009C159C" w:rsidRDefault="009C159C" w:rsidP="003C322E">
      <w:pPr>
        <w:jc w:val="center"/>
        <w:rPr>
          <w:rFonts w:ascii="Times New Roman" w:hAnsi="Times New Roman" w:cs="Times New Roman"/>
          <w:b/>
          <w:bCs/>
          <w:sz w:val="32"/>
          <w:szCs w:val="32"/>
          <w:lang w:val="ro-RO"/>
        </w:rPr>
      </w:pPr>
    </w:p>
    <w:p w14:paraId="48F7D558" w14:textId="77777777" w:rsidR="009C159C" w:rsidRPr="009C159C" w:rsidRDefault="009C159C" w:rsidP="003C322E">
      <w:pPr>
        <w:jc w:val="center"/>
        <w:rPr>
          <w:rFonts w:ascii="Times New Roman" w:hAnsi="Times New Roman" w:cs="Times New Roman"/>
          <w:b/>
          <w:bCs/>
          <w:i/>
          <w:iCs/>
          <w:sz w:val="32"/>
          <w:szCs w:val="32"/>
          <w:lang w:val="ro-RO"/>
        </w:rPr>
      </w:pPr>
    </w:p>
    <w:p w14:paraId="2DAC5990" w14:textId="66C076F2" w:rsidR="003C322E" w:rsidRPr="009C159C" w:rsidRDefault="009C159C" w:rsidP="003C322E">
      <w:pPr>
        <w:jc w:val="center"/>
        <w:rPr>
          <w:rFonts w:ascii="Times New Roman" w:hAnsi="Times New Roman" w:cs="Times New Roman"/>
          <w:b/>
          <w:bCs/>
          <w:i/>
          <w:iCs/>
          <w:sz w:val="44"/>
          <w:szCs w:val="44"/>
          <w:lang w:val="ro-RO"/>
        </w:rPr>
      </w:pPr>
      <w:commentRangeStart w:id="4"/>
      <w:r w:rsidRPr="009C159C">
        <w:rPr>
          <w:rFonts w:ascii="Times New Roman" w:hAnsi="Times New Roman" w:cs="Times New Roman"/>
          <w:b/>
          <w:bCs/>
          <w:i/>
          <w:iCs/>
          <w:sz w:val="44"/>
          <w:szCs w:val="44"/>
          <w:lang w:val="ro-RO"/>
        </w:rPr>
        <w:t xml:space="preserve">Efectele ergonomiei spațiului de lucru asupra programatorilor </w:t>
      </w:r>
      <w:commentRangeEnd w:id="4"/>
      <w:r w:rsidR="0075365C">
        <w:rPr>
          <w:rStyle w:val="CommentReference"/>
        </w:rPr>
        <w:commentReference w:id="4"/>
      </w:r>
    </w:p>
    <w:p w14:paraId="15C33EB1" w14:textId="77777777" w:rsidR="009C159C" w:rsidRDefault="009C159C" w:rsidP="003C322E">
      <w:pPr>
        <w:jc w:val="center"/>
        <w:rPr>
          <w:rFonts w:ascii="Times New Roman" w:hAnsi="Times New Roman" w:cs="Times New Roman"/>
          <w:b/>
          <w:bCs/>
          <w:sz w:val="44"/>
          <w:szCs w:val="44"/>
          <w:lang w:val="ro-RO"/>
        </w:rPr>
      </w:pPr>
    </w:p>
    <w:p w14:paraId="498D1FF9" w14:textId="77777777" w:rsidR="009C159C" w:rsidRDefault="009C159C" w:rsidP="003C322E">
      <w:pPr>
        <w:jc w:val="center"/>
        <w:rPr>
          <w:rFonts w:ascii="Times New Roman" w:hAnsi="Times New Roman" w:cs="Times New Roman"/>
          <w:b/>
          <w:bCs/>
          <w:sz w:val="44"/>
          <w:szCs w:val="44"/>
          <w:lang w:val="ro-RO"/>
        </w:rPr>
      </w:pPr>
    </w:p>
    <w:p w14:paraId="7F4F0D80" w14:textId="77777777" w:rsidR="009C159C" w:rsidRDefault="009C159C" w:rsidP="003C322E">
      <w:pPr>
        <w:jc w:val="center"/>
        <w:rPr>
          <w:rFonts w:ascii="Times New Roman" w:hAnsi="Times New Roman" w:cs="Times New Roman"/>
          <w:b/>
          <w:bCs/>
          <w:sz w:val="44"/>
          <w:szCs w:val="44"/>
          <w:lang w:val="ro-RO"/>
        </w:rPr>
      </w:pPr>
    </w:p>
    <w:p w14:paraId="43509F60" w14:textId="77777777" w:rsidR="009C159C" w:rsidRPr="003C322E" w:rsidRDefault="009C159C" w:rsidP="003C322E">
      <w:pPr>
        <w:jc w:val="center"/>
        <w:rPr>
          <w:rFonts w:ascii="Times New Roman" w:hAnsi="Times New Roman" w:cs="Times New Roman"/>
          <w:b/>
          <w:bCs/>
          <w:sz w:val="44"/>
          <w:szCs w:val="44"/>
          <w:lang w:val="ro-RO"/>
        </w:rPr>
      </w:pPr>
    </w:p>
    <w:p w14:paraId="3A25C267" w14:textId="77777777" w:rsidR="009C159C" w:rsidRPr="003C322E" w:rsidRDefault="009C159C" w:rsidP="009C159C">
      <w:pPr>
        <w:jc w:val="right"/>
        <w:rPr>
          <w:rFonts w:ascii="Times New Roman" w:hAnsi="Times New Roman" w:cs="Times New Roman"/>
          <w:sz w:val="32"/>
          <w:szCs w:val="32"/>
        </w:rPr>
      </w:pPr>
      <w:r>
        <w:rPr>
          <w:rFonts w:ascii="Times New Roman" w:hAnsi="Times New Roman" w:cs="Times New Roman"/>
          <w:sz w:val="32"/>
          <w:szCs w:val="32"/>
        </w:rPr>
        <w:t xml:space="preserve">                                 </w:t>
      </w:r>
      <w:proofErr w:type="spellStart"/>
      <w:r w:rsidRPr="003C322E">
        <w:rPr>
          <w:rFonts w:ascii="Times New Roman" w:hAnsi="Times New Roman" w:cs="Times New Roman"/>
          <w:b/>
          <w:bCs/>
          <w:sz w:val="32"/>
          <w:szCs w:val="32"/>
        </w:rPr>
        <w:t>Studen</w:t>
      </w:r>
      <w:proofErr w:type="spellEnd"/>
      <w:r w:rsidRPr="003C322E">
        <w:rPr>
          <w:rFonts w:ascii="Times New Roman" w:hAnsi="Times New Roman" w:cs="Times New Roman"/>
          <w:b/>
          <w:bCs/>
          <w:sz w:val="32"/>
          <w:szCs w:val="32"/>
          <w:lang w:val="ro-RO"/>
        </w:rPr>
        <w:t xml:space="preserve">ți </w:t>
      </w:r>
    </w:p>
    <w:p w14:paraId="559FCC06" w14:textId="77777777" w:rsidR="009C159C" w:rsidRDefault="009C159C" w:rsidP="009C159C">
      <w:pPr>
        <w:jc w:val="right"/>
        <w:rPr>
          <w:rFonts w:ascii="Times New Roman" w:hAnsi="Times New Roman" w:cs="Times New Roman"/>
          <w:sz w:val="32"/>
          <w:szCs w:val="32"/>
          <w:lang w:val="ro-RO"/>
        </w:rPr>
      </w:pPr>
      <w:r>
        <w:rPr>
          <w:rFonts w:ascii="Times New Roman" w:hAnsi="Times New Roman" w:cs="Times New Roman"/>
          <w:sz w:val="32"/>
          <w:szCs w:val="32"/>
          <w:lang w:val="ro-RO"/>
        </w:rPr>
        <w:tab/>
      </w:r>
      <w:r>
        <w:rPr>
          <w:rFonts w:ascii="Times New Roman" w:hAnsi="Times New Roman" w:cs="Times New Roman"/>
          <w:sz w:val="32"/>
          <w:szCs w:val="32"/>
          <w:lang w:val="ro-RO"/>
        </w:rPr>
        <w:tab/>
        <w:t xml:space="preserve"> Andrei Mihai </w:t>
      </w:r>
      <w:r w:rsidRPr="003C322E">
        <w:rPr>
          <w:rFonts w:ascii="Times New Roman" w:hAnsi="Times New Roman" w:cs="Times New Roman"/>
          <w:sz w:val="32"/>
          <w:szCs w:val="32"/>
          <w:lang w:val="ro-RO"/>
        </w:rPr>
        <w:t xml:space="preserve">Cosmin </w:t>
      </w:r>
      <w:r>
        <w:rPr>
          <w:rFonts w:ascii="Times New Roman" w:hAnsi="Times New Roman" w:cs="Times New Roman"/>
          <w:sz w:val="32"/>
          <w:szCs w:val="32"/>
          <w:lang w:val="ro-RO"/>
        </w:rPr>
        <w:t xml:space="preserve"> </w:t>
      </w:r>
    </w:p>
    <w:p w14:paraId="6E62DD84" w14:textId="77777777" w:rsidR="009C159C" w:rsidRDefault="009C159C" w:rsidP="009C159C">
      <w:pPr>
        <w:jc w:val="right"/>
        <w:rPr>
          <w:rFonts w:ascii="Times New Roman" w:hAnsi="Times New Roman" w:cs="Times New Roman"/>
          <w:sz w:val="32"/>
          <w:szCs w:val="32"/>
          <w:lang w:val="ro-RO"/>
        </w:rPr>
      </w:pPr>
      <w:proofErr w:type="spellStart"/>
      <w:r>
        <w:rPr>
          <w:rFonts w:ascii="Times New Roman" w:hAnsi="Times New Roman" w:cs="Times New Roman"/>
          <w:sz w:val="32"/>
          <w:szCs w:val="32"/>
          <w:lang w:val="ro-RO"/>
        </w:rPr>
        <w:t>Szocs</w:t>
      </w:r>
      <w:proofErr w:type="spellEnd"/>
      <w:r>
        <w:rPr>
          <w:rFonts w:ascii="Times New Roman" w:hAnsi="Times New Roman" w:cs="Times New Roman"/>
          <w:sz w:val="32"/>
          <w:szCs w:val="32"/>
          <w:lang w:val="ro-RO"/>
        </w:rPr>
        <w:t xml:space="preserve"> Felicia Mihaela</w:t>
      </w:r>
    </w:p>
    <w:p w14:paraId="68FBE1E4" w14:textId="77777777" w:rsidR="003C322E" w:rsidRDefault="003C322E" w:rsidP="003C322E">
      <w:pPr>
        <w:jc w:val="center"/>
        <w:rPr>
          <w:rFonts w:ascii="Times New Roman" w:hAnsi="Times New Roman" w:cs="Times New Roman"/>
          <w:b/>
          <w:bCs/>
          <w:sz w:val="32"/>
          <w:szCs w:val="32"/>
          <w:lang w:val="ro-RO"/>
        </w:rPr>
      </w:pPr>
    </w:p>
    <w:p w14:paraId="39939932" w14:textId="77777777" w:rsidR="003C322E" w:rsidRDefault="003C322E" w:rsidP="003C322E">
      <w:pPr>
        <w:jc w:val="center"/>
        <w:rPr>
          <w:rFonts w:ascii="Times New Roman" w:hAnsi="Times New Roman" w:cs="Times New Roman"/>
          <w:b/>
          <w:bCs/>
          <w:sz w:val="32"/>
          <w:szCs w:val="32"/>
          <w:lang w:val="ro-RO"/>
        </w:rPr>
      </w:pPr>
    </w:p>
    <w:p w14:paraId="1E36E111" w14:textId="77777777" w:rsidR="009C159C" w:rsidRDefault="009C159C" w:rsidP="003C322E">
      <w:pPr>
        <w:jc w:val="center"/>
        <w:rPr>
          <w:rFonts w:ascii="Times New Roman" w:hAnsi="Times New Roman" w:cs="Times New Roman"/>
          <w:b/>
          <w:bCs/>
          <w:sz w:val="32"/>
          <w:szCs w:val="32"/>
          <w:lang w:val="ro-RO"/>
        </w:rPr>
      </w:pPr>
    </w:p>
    <w:p w14:paraId="2777CD18" w14:textId="77777777" w:rsidR="009C159C" w:rsidRPr="003C322E" w:rsidRDefault="009C159C" w:rsidP="009C159C">
      <w:pPr>
        <w:spacing w:line="240" w:lineRule="auto"/>
        <w:jc w:val="center"/>
        <w:rPr>
          <w:rFonts w:ascii="Times New Roman" w:hAnsi="Times New Roman" w:cs="Times New Roman"/>
          <w:b/>
          <w:bCs/>
          <w:sz w:val="24"/>
          <w:szCs w:val="24"/>
          <w:lang w:val="ro-RO"/>
        </w:rPr>
      </w:pPr>
      <w:r w:rsidRPr="003C322E">
        <w:rPr>
          <w:rFonts w:ascii="Times New Roman" w:hAnsi="Times New Roman" w:cs="Times New Roman"/>
          <w:b/>
          <w:bCs/>
          <w:sz w:val="24"/>
          <w:szCs w:val="24"/>
          <w:lang w:val="ro-RO"/>
        </w:rPr>
        <w:t>BUCUREȘTI</w:t>
      </w:r>
    </w:p>
    <w:p w14:paraId="3A03CFD6" w14:textId="77777777" w:rsidR="009C159C" w:rsidRPr="003C322E" w:rsidRDefault="009C159C" w:rsidP="009C159C">
      <w:pPr>
        <w:spacing w:line="240" w:lineRule="auto"/>
        <w:jc w:val="center"/>
        <w:rPr>
          <w:rFonts w:ascii="Times New Roman" w:hAnsi="Times New Roman" w:cs="Times New Roman"/>
          <w:b/>
          <w:bCs/>
          <w:sz w:val="28"/>
          <w:szCs w:val="28"/>
          <w:lang w:val="ro-RO"/>
        </w:rPr>
      </w:pPr>
      <w:r w:rsidRPr="003C322E">
        <w:rPr>
          <w:rFonts w:ascii="Times New Roman" w:hAnsi="Times New Roman" w:cs="Times New Roman"/>
          <w:b/>
          <w:bCs/>
          <w:sz w:val="28"/>
          <w:szCs w:val="28"/>
          <w:lang w:val="ro-RO"/>
        </w:rPr>
        <w:t>2023</w:t>
      </w:r>
    </w:p>
    <w:p w14:paraId="070F076D" w14:textId="588D4FE2" w:rsidR="003C322E" w:rsidRPr="003C322E" w:rsidRDefault="003C322E" w:rsidP="003C322E">
      <w:pPr>
        <w:jc w:val="center"/>
        <w:rPr>
          <w:rFonts w:ascii="Times New Roman" w:hAnsi="Times New Roman" w:cs="Times New Roman"/>
          <w:b/>
          <w:bCs/>
          <w:sz w:val="32"/>
          <w:szCs w:val="32"/>
          <w:lang w:val="ro-RO"/>
        </w:rPr>
      </w:pPr>
    </w:p>
    <w:p w14:paraId="71623569" w14:textId="54A6BE45" w:rsidR="003C322E" w:rsidRDefault="009C159C" w:rsidP="00DB494A">
      <w:pPr>
        <w:spacing w:after="0" w:line="360" w:lineRule="auto"/>
        <w:jc w:val="center"/>
        <w:rPr>
          <w:rFonts w:ascii="Times New Roman" w:hAnsi="Times New Roman" w:cs="Times New Roman"/>
          <w:sz w:val="32"/>
          <w:szCs w:val="32"/>
          <w:lang w:val="ro-RO"/>
        </w:rPr>
      </w:pPr>
      <w:r>
        <w:rPr>
          <w:rFonts w:ascii="Times New Roman" w:hAnsi="Times New Roman" w:cs="Times New Roman"/>
          <w:sz w:val="32"/>
          <w:szCs w:val="32"/>
          <w:lang w:val="ro-RO"/>
        </w:rPr>
        <w:t xml:space="preserve">Cuprins </w:t>
      </w:r>
    </w:p>
    <w:p w14:paraId="0AB56132" w14:textId="77777777" w:rsidR="00D13F9B" w:rsidRDefault="00D13F9B" w:rsidP="00DB494A">
      <w:pPr>
        <w:spacing w:after="0" w:line="360" w:lineRule="auto"/>
        <w:jc w:val="center"/>
        <w:rPr>
          <w:rFonts w:ascii="Times New Roman" w:hAnsi="Times New Roman" w:cs="Times New Roman"/>
          <w:sz w:val="32"/>
          <w:szCs w:val="32"/>
          <w:lang w:val="ro-RO"/>
        </w:rPr>
      </w:pPr>
    </w:p>
    <w:p w14:paraId="22B00544" w14:textId="77777777" w:rsidR="00D13F9B" w:rsidRDefault="00D13F9B" w:rsidP="00DB494A">
      <w:pPr>
        <w:spacing w:after="0" w:line="360" w:lineRule="auto"/>
        <w:jc w:val="center"/>
        <w:rPr>
          <w:rFonts w:ascii="Times New Roman" w:hAnsi="Times New Roman" w:cs="Times New Roman"/>
          <w:sz w:val="32"/>
          <w:szCs w:val="32"/>
          <w:lang w:val="ro-RO"/>
        </w:rPr>
      </w:pPr>
    </w:p>
    <w:p w14:paraId="255AAFBC" w14:textId="361F2D6D" w:rsidR="009C159C" w:rsidRDefault="009C159C" w:rsidP="009C159C">
      <w:pPr>
        <w:jc w:val="center"/>
        <w:rPr>
          <w:rFonts w:ascii="Times New Roman" w:hAnsi="Times New Roman" w:cs="Times New Roman"/>
          <w:sz w:val="32"/>
          <w:szCs w:val="32"/>
          <w:lang w:val="ro-RO"/>
        </w:rPr>
      </w:pPr>
      <w:r>
        <w:rPr>
          <w:rFonts w:ascii="Times New Roman" w:hAnsi="Times New Roman" w:cs="Times New Roman"/>
          <w:sz w:val="32"/>
          <w:szCs w:val="32"/>
          <w:lang w:val="ro-RO"/>
        </w:rPr>
        <w:t>1.Introducere</w:t>
      </w:r>
      <w:r w:rsidR="00ED7EDC">
        <w:rPr>
          <w:rFonts w:ascii="Times New Roman" w:hAnsi="Times New Roman" w:cs="Times New Roman"/>
          <w:sz w:val="32"/>
          <w:szCs w:val="32"/>
          <w:lang w:val="ro-RO"/>
        </w:rPr>
        <w:t xml:space="preserve"> (</w:t>
      </w:r>
      <w:proofErr w:type="spellStart"/>
      <w:r w:rsidR="00ED7EDC">
        <w:rPr>
          <w:rFonts w:ascii="Times New Roman" w:hAnsi="Times New Roman" w:cs="Times New Roman"/>
          <w:sz w:val="32"/>
          <w:szCs w:val="32"/>
          <w:lang w:val="ro-RO"/>
        </w:rPr>
        <w:t>done</w:t>
      </w:r>
      <w:proofErr w:type="spellEnd"/>
      <w:r w:rsidR="00ED7EDC">
        <w:rPr>
          <w:rFonts w:ascii="Times New Roman" w:hAnsi="Times New Roman" w:cs="Times New Roman"/>
          <w:sz w:val="32"/>
          <w:szCs w:val="32"/>
          <w:lang w:val="ro-RO"/>
        </w:rPr>
        <w:t>)</w:t>
      </w:r>
    </w:p>
    <w:p w14:paraId="364FDDCF" w14:textId="1F4E7213" w:rsidR="009C159C" w:rsidRDefault="009C159C" w:rsidP="009C159C">
      <w:pPr>
        <w:jc w:val="center"/>
        <w:rPr>
          <w:rFonts w:ascii="Times New Roman" w:hAnsi="Times New Roman" w:cs="Times New Roman"/>
          <w:sz w:val="32"/>
          <w:szCs w:val="32"/>
          <w:lang w:val="ro-RO"/>
        </w:rPr>
      </w:pPr>
      <w:r>
        <w:rPr>
          <w:rFonts w:ascii="Times New Roman" w:hAnsi="Times New Roman" w:cs="Times New Roman"/>
          <w:sz w:val="32"/>
          <w:szCs w:val="32"/>
          <w:lang w:val="ro-RO"/>
        </w:rPr>
        <w:t xml:space="preserve">2. State of </w:t>
      </w:r>
      <w:proofErr w:type="spellStart"/>
      <w:r>
        <w:rPr>
          <w:rFonts w:ascii="Times New Roman" w:hAnsi="Times New Roman" w:cs="Times New Roman"/>
          <w:sz w:val="32"/>
          <w:szCs w:val="32"/>
          <w:lang w:val="ro-RO"/>
        </w:rPr>
        <w:t>the</w:t>
      </w:r>
      <w:proofErr w:type="spellEnd"/>
      <w:r>
        <w:rPr>
          <w:rFonts w:ascii="Times New Roman" w:hAnsi="Times New Roman" w:cs="Times New Roman"/>
          <w:sz w:val="32"/>
          <w:szCs w:val="32"/>
          <w:lang w:val="ro-RO"/>
        </w:rPr>
        <w:t xml:space="preserve"> </w:t>
      </w:r>
      <w:proofErr w:type="spellStart"/>
      <w:r>
        <w:rPr>
          <w:rFonts w:ascii="Times New Roman" w:hAnsi="Times New Roman" w:cs="Times New Roman"/>
          <w:sz w:val="32"/>
          <w:szCs w:val="32"/>
          <w:lang w:val="ro-RO"/>
        </w:rPr>
        <w:t>art</w:t>
      </w:r>
      <w:proofErr w:type="spellEnd"/>
      <w:r>
        <w:rPr>
          <w:rFonts w:ascii="Times New Roman" w:hAnsi="Times New Roman" w:cs="Times New Roman"/>
          <w:sz w:val="32"/>
          <w:szCs w:val="32"/>
          <w:lang w:val="ro-RO"/>
        </w:rPr>
        <w:t xml:space="preserve"> </w:t>
      </w:r>
      <w:r w:rsidR="00ED7EDC">
        <w:rPr>
          <w:rFonts w:ascii="Times New Roman" w:hAnsi="Times New Roman" w:cs="Times New Roman"/>
          <w:sz w:val="32"/>
          <w:szCs w:val="32"/>
          <w:lang w:val="ro-RO"/>
        </w:rPr>
        <w:t>(in lucru)</w:t>
      </w:r>
    </w:p>
    <w:p w14:paraId="4E110F4B" w14:textId="5C41081F" w:rsidR="009C159C" w:rsidRDefault="009C159C" w:rsidP="009C159C">
      <w:pPr>
        <w:jc w:val="center"/>
        <w:rPr>
          <w:rFonts w:ascii="Times New Roman" w:hAnsi="Times New Roman" w:cs="Times New Roman"/>
          <w:sz w:val="32"/>
          <w:szCs w:val="32"/>
          <w:lang w:val="ro-RO"/>
        </w:rPr>
      </w:pPr>
      <w:r>
        <w:rPr>
          <w:rFonts w:ascii="Times New Roman" w:hAnsi="Times New Roman" w:cs="Times New Roman"/>
          <w:sz w:val="32"/>
          <w:szCs w:val="32"/>
          <w:lang w:val="ro-RO"/>
        </w:rPr>
        <w:t xml:space="preserve">3. Metode de evaluare + grupurile </w:t>
      </w:r>
      <w:proofErr w:type="spellStart"/>
      <w:r>
        <w:rPr>
          <w:rFonts w:ascii="Times New Roman" w:hAnsi="Times New Roman" w:cs="Times New Roman"/>
          <w:sz w:val="32"/>
          <w:szCs w:val="32"/>
          <w:lang w:val="ro-RO"/>
        </w:rPr>
        <w:t>targetate</w:t>
      </w:r>
      <w:proofErr w:type="spellEnd"/>
      <w:r>
        <w:rPr>
          <w:rFonts w:ascii="Times New Roman" w:hAnsi="Times New Roman" w:cs="Times New Roman"/>
          <w:sz w:val="32"/>
          <w:szCs w:val="32"/>
          <w:lang w:val="ro-RO"/>
        </w:rPr>
        <w:t xml:space="preserve"> </w:t>
      </w:r>
      <w:r w:rsidR="00ED7EDC">
        <w:rPr>
          <w:rFonts w:ascii="Times New Roman" w:hAnsi="Times New Roman" w:cs="Times New Roman"/>
          <w:sz w:val="32"/>
          <w:szCs w:val="32"/>
          <w:lang w:val="ro-RO"/>
        </w:rPr>
        <w:t>(</w:t>
      </w:r>
      <w:proofErr w:type="spellStart"/>
      <w:r w:rsidR="00ED7EDC">
        <w:rPr>
          <w:rFonts w:ascii="Times New Roman" w:hAnsi="Times New Roman" w:cs="Times New Roman"/>
          <w:sz w:val="32"/>
          <w:szCs w:val="32"/>
          <w:lang w:val="ro-RO"/>
        </w:rPr>
        <w:t>done</w:t>
      </w:r>
      <w:proofErr w:type="spellEnd"/>
      <w:r w:rsidR="00ED7EDC">
        <w:rPr>
          <w:rFonts w:ascii="Times New Roman" w:hAnsi="Times New Roman" w:cs="Times New Roman"/>
          <w:sz w:val="32"/>
          <w:szCs w:val="32"/>
          <w:lang w:val="ro-RO"/>
        </w:rPr>
        <w:t>)</w:t>
      </w:r>
    </w:p>
    <w:p w14:paraId="48279EC4" w14:textId="69F29444" w:rsidR="009C159C" w:rsidRDefault="009C159C" w:rsidP="009C159C">
      <w:pPr>
        <w:jc w:val="center"/>
        <w:rPr>
          <w:rFonts w:ascii="Times New Roman" w:hAnsi="Times New Roman" w:cs="Times New Roman"/>
          <w:sz w:val="32"/>
          <w:szCs w:val="32"/>
          <w:lang w:val="ro-RO"/>
        </w:rPr>
      </w:pPr>
      <w:r>
        <w:rPr>
          <w:rFonts w:ascii="Times New Roman" w:hAnsi="Times New Roman" w:cs="Times New Roman"/>
          <w:sz w:val="32"/>
          <w:szCs w:val="32"/>
          <w:lang w:val="ro-RO"/>
        </w:rPr>
        <w:t xml:space="preserve">4. Colectarea rezultatelor si </w:t>
      </w:r>
      <w:proofErr w:type="spellStart"/>
      <w:r>
        <w:rPr>
          <w:rFonts w:ascii="Times New Roman" w:hAnsi="Times New Roman" w:cs="Times New Roman"/>
          <w:sz w:val="32"/>
          <w:szCs w:val="32"/>
          <w:lang w:val="ro-RO"/>
        </w:rPr>
        <w:t>comparatia</w:t>
      </w:r>
      <w:proofErr w:type="spellEnd"/>
      <w:r>
        <w:rPr>
          <w:rFonts w:ascii="Times New Roman" w:hAnsi="Times New Roman" w:cs="Times New Roman"/>
          <w:sz w:val="32"/>
          <w:szCs w:val="32"/>
          <w:lang w:val="ro-RO"/>
        </w:rPr>
        <w:t xml:space="preserve"> cu cele deja existente </w:t>
      </w:r>
      <w:r w:rsidR="00ED7EDC">
        <w:rPr>
          <w:rFonts w:ascii="Times New Roman" w:hAnsi="Times New Roman" w:cs="Times New Roman"/>
          <w:sz w:val="32"/>
          <w:szCs w:val="32"/>
          <w:lang w:val="ro-RO"/>
        </w:rPr>
        <w:t>(</w:t>
      </w:r>
      <w:proofErr w:type="spellStart"/>
      <w:r w:rsidR="00ED7EDC">
        <w:rPr>
          <w:rFonts w:ascii="Times New Roman" w:hAnsi="Times New Roman" w:cs="Times New Roman"/>
          <w:sz w:val="32"/>
          <w:szCs w:val="32"/>
          <w:lang w:val="ro-RO"/>
        </w:rPr>
        <w:t>to</w:t>
      </w:r>
      <w:proofErr w:type="spellEnd"/>
      <w:r w:rsidR="00ED7EDC">
        <w:rPr>
          <w:rFonts w:ascii="Times New Roman" w:hAnsi="Times New Roman" w:cs="Times New Roman"/>
          <w:sz w:val="32"/>
          <w:szCs w:val="32"/>
          <w:lang w:val="ro-RO"/>
        </w:rPr>
        <w:t xml:space="preserve"> do)</w:t>
      </w:r>
    </w:p>
    <w:p w14:paraId="323DB794" w14:textId="78EC6EC7" w:rsidR="009C159C" w:rsidRDefault="009C159C" w:rsidP="009C159C">
      <w:pPr>
        <w:jc w:val="center"/>
        <w:rPr>
          <w:rFonts w:ascii="Times New Roman" w:hAnsi="Times New Roman" w:cs="Times New Roman"/>
          <w:sz w:val="32"/>
          <w:szCs w:val="32"/>
          <w:lang w:val="ro-RO"/>
        </w:rPr>
      </w:pPr>
      <w:r>
        <w:rPr>
          <w:rFonts w:ascii="Times New Roman" w:hAnsi="Times New Roman" w:cs="Times New Roman"/>
          <w:sz w:val="32"/>
          <w:szCs w:val="32"/>
          <w:lang w:val="ro-RO"/>
        </w:rPr>
        <w:t>5. Concluzii</w:t>
      </w:r>
      <w:r w:rsidR="00B1253B">
        <w:rPr>
          <w:rFonts w:ascii="Times New Roman" w:hAnsi="Times New Roman" w:cs="Times New Roman"/>
          <w:sz w:val="32"/>
          <w:szCs w:val="32"/>
          <w:lang w:val="ro-RO"/>
        </w:rPr>
        <w:t xml:space="preserve"> </w:t>
      </w:r>
      <w:r w:rsidR="00ED7EDC">
        <w:rPr>
          <w:rFonts w:ascii="Times New Roman" w:hAnsi="Times New Roman" w:cs="Times New Roman"/>
          <w:sz w:val="32"/>
          <w:szCs w:val="32"/>
          <w:lang w:val="ro-RO"/>
        </w:rPr>
        <w:t>(</w:t>
      </w:r>
      <w:proofErr w:type="spellStart"/>
      <w:r w:rsidR="00ED7EDC">
        <w:rPr>
          <w:rFonts w:ascii="Times New Roman" w:hAnsi="Times New Roman" w:cs="Times New Roman"/>
          <w:sz w:val="32"/>
          <w:szCs w:val="32"/>
          <w:lang w:val="ro-RO"/>
        </w:rPr>
        <w:t>to</w:t>
      </w:r>
      <w:proofErr w:type="spellEnd"/>
      <w:r w:rsidR="00ED7EDC">
        <w:rPr>
          <w:rFonts w:ascii="Times New Roman" w:hAnsi="Times New Roman" w:cs="Times New Roman"/>
          <w:sz w:val="32"/>
          <w:szCs w:val="32"/>
          <w:lang w:val="ro-RO"/>
        </w:rPr>
        <w:t xml:space="preserve"> do)</w:t>
      </w:r>
    </w:p>
    <w:p w14:paraId="00435AAD" w14:textId="77777777" w:rsidR="00B1253B" w:rsidRDefault="00B1253B" w:rsidP="009C159C">
      <w:pPr>
        <w:jc w:val="center"/>
        <w:rPr>
          <w:rFonts w:ascii="Times New Roman" w:hAnsi="Times New Roman" w:cs="Times New Roman"/>
          <w:sz w:val="32"/>
          <w:szCs w:val="32"/>
          <w:lang w:val="ro-RO"/>
        </w:rPr>
      </w:pPr>
    </w:p>
    <w:p w14:paraId="492F2093" w14:textId="3E9F562A" w:rsidR="00B1253B" w:rsidRDefault="00B1253B" w:rsidP="009C159C">
      <w:pPr>
        <w:jc w:val="center"/>
        <w:rPr>
          <w:rFonts w:ascii="Times New Roman" w:hAnsi="Times New Roman" w:cs="Times New Roman"/>
          <w:sz w:val="32"/>
          <w:szCs w:val="32"/>
          <w:lang w:val="ro-RO"/>
        </w:rPr>
      </w:pPr>
      <w:r>
        <w:rPr>
          <w:rFonts w:ascii="Times New Roman" w:hAnsi="Times New Roman" w:cs="Times New Roman"/>
          <w:sz w:val="32"/>
          <w:szCs w:val="32"/>
          <w:lang w:val="ro-RO"/>
        </w:rPr>
        <w:t xml:space="preserve">--Va fi </w:t>
      </w:r>
      <w:proofErr w:type="spellStart"/>
      <w:r>
        <w:rPr>
          <w:rFonts w:ascii="Times New Roman" w:hAnsi="Times New Roman" w:cs="Times New Roman"/>
          <w:sz w:val="32"/>
          <w:szCs w:val="32"/>
          <w:lang w:val="ro-RO"/>
        </w:rPr>
        <w:t>incadrat</w:t>
      </w:r>
      <w:proofErr w:type="spellEnd"/>
      <w:r>
        <w:rPr>
          <w:rFonts w:ascii="Times New Roman" w:hAnsi="Times New Roman" w:cs="Times New Roman"/>
          <w:sz w:val="32"/>
          <w:szCs w:val="32"/>
          <w:lang w:val="ro-RO"/>
        </w:rPr>
        <w:t xml:space="preserve"> la finalul </w:t>
      </w:r>
      <w:proofErr w:type="spellStart"/>
      <w:r>
        <w:rPr>
          <w:rFonts w:ascii="Times New Roman" w:hAnsi="Times New Roman" w:cs="Times New Roman"/>
          <w:sz w:val="32"/>
          <w:szCs w:val="32"/>
          <w:lang w:val="ro-RO"/>
        </w:rPr>
        <w:t>lucrarii</w:t>
      </w:r>
      <w:proofErr w:type="spellEnd"/>
      <w:r>
        <w:rPr>
          <w:rFonts w:ascii="Times New Roman" w:hAnsi="Times New Roman" w:cs="Times New Roman"/>
          <w:sz w:val="32"/>
          <w:szCs w:val="32"/>
          <w:lang w:val="ro-RO"/>
        </w:rPr>
        <w:t>--</w:t>
      </w:r>
    </w:p>
    <w:p w14:paraId="15781628" w14:textId="77777777" w:rsidR="009C159C" w:rsidRDefault="009C159C" w:rsidP="009C159C">
      <w:pPr>
        <w:jc w:val="center"/>
        <w:rPr>
          <w:rFonts w:ascii="Times New Roman" w:hAnsi="Times New Roman" w:cs="Times New Roman"/>
          <w:sz w:val="32"/>
          <w:szCs w:val="32"/>
          <w:lang w:val="ro-RO"/>
        </w:rPr>
      </w:pPr>
    </w:p>
    <w:p w14:paraId="2709F489" w14:textId="77777777" w:rsidR="009C159C" w:rsidRDefault="009C159C" w:rsidP="009C159C">
      <w:pPr>
        <w:jc w:val="center"/>
        <w:rPr>
          <w:rFonts w:ascii="Times New Roman" w:hAnsi="Times New Roman" w:cs="Times New Roman"/>
          <w:sz w:val="32"/>
          <w:szCs w:val="32"/>
          <w:lang w:val="ro-RO"/>
        </w:rPr>
      </w:pPr>
    </w:p>
    <w:p w14:paraId="73C4E431" w14:textId="77777777" w:rsidR="009C159C" w:rsidRDefault="009C159C" w:rsidP="009C159C">
      <w:pPr>
        <w:jc w:val="center"/>
        <w:rPr>
          <w:rFonts w:ascii="Times New Roman" w:hAnsi="Times New Roman" w:cs="Times New Roman"/>
          <w:sz w:val="32"/>
          <w:szCs w:val="32"/>
          <w:lang w:val="ro-RO"/>
        </w:rPr>
      </w:pPr>
    </w:p>
    <w:p w14:paraId="503EA438" w14:textId="77777777" w:rsidR="009C159C" w:rsidRDefault="009C159C" w:rsidP="009C159C">
      <w:pPr>
        <w:jc w:val="center"/>
        <w:rPr>
          <w:rFonts w:ascii="Times New Roman" w:hAnsi="Times New Roman" w:cs="Times New Roman"/>
          <w:sz w:val="32"/>
          <w:szCs w:val="32"/>
          <w:lang w:val="ro-RO"/>
        </w:rPr>
      </w:pPr>
    </w:p>
    <w:p w14:paraId="3602BE15" w14:textId="77777777" w:rsidR="009C159C" w:rsidRDefault="009C159C" w:rsidP="009C159C">
      <w:pPr>
        <w:jc w:val="center"/>
        <w:rPr>
          <w:rFonts w:ascii="Times New Roman" w:hAnsi="Times New Roman" w:cs="Times New Roman"/>
          <w:sz w:val="32"/>
          <w:szCs w:val="32"/>
          <w:lang w:val="ro-RO"/>
        </w:rPr>
      </w:pPr>
    </w:p>
    <w:p w14:paraId="7F020C1A" w14:textId="77777777" w:rsidR="009C159C" w:rsidRDefault="009C159C" w:rsidP="009C159C">
      <w:pPr>
        <w:jc w:val="center"/>
        <w:rPr>
          <w:rFonts w:ascii="Times New Roman" w:hAnsi="Times New Roman" w:cs="Times New Roman"/>
          <w:sz w:val="32"/>
          <w:szCs w:val="32"/>
          <w:lang w:val="ro-RO"/>
        </w:rPr>
      </w:pPr>
    </w:p>
    <w:p w14:paraId="1EC49166" w14:textId="77777777" w:rsidR="009C159C" w:rsidRDefault="009C159C" w:rsidP="009C159C">
      <w:pPr>
        <w:jc w:val="center"/>
        <w:rPr>
          <w:rFonts w:ascii="Times New Roman" w:hAnsi="Times New Roman" w:cs="Times New Roman"/>
          <w:sz w:val="32"/>
          <w:szCs w:val="32"/>
          <w:lang w:val="ro-RO"/>
        </w:rPr>
      </w:pPr>
    </w:p>
    <w:p w14:paraId="16CB01E5" w14:textId="77777777" w:rsidR="009C159C" w:rsidRDefault="009C159C" w:rsidP="009C159C">
      <w:pPr>
        <w:jc w:val="center"/>
        <w:rPr>
          <w:rFonts w:ascii="Times New Roman" w:hAnsi="Times New Roman" w:cs="Times New Roman"/>
          <w:sz w:val="32"/>
          <w:szCs w:val="32"/>
          <w:lang w:val="ro-RO"/>
        </w:rPr>
      </w:pPr>
    </w:p>
    <w:p w14:paraId="79D6F015" w14:textId="77777777" w:rsidR="009C159C" w:rsidRDefault="009C159C" w:rsidP="009C159C">
      <w:pPr>
        <w:jc w:val="center"/>
        <w:rPr>
          <w:rFonts w:ascii="Times New Roman" w:hAnsi="Times New Roman" w:cs="Times New Roman"/>
          <w:sz w:val="32"/>
          <w:szCs w:val="32"/>
          <w:lang w:val="ro-RO"/>
        </w:rPr>
      </w:pPr>
    </w:p>
    <w:p w14:paraId="3ED699FD" w14:textId="77777777" w:rsidR="009C159C" w:rsidRDefault="009C159C" w:rsidP="009C159C">
      <w:pPr>
        <w:jc w:val="center"/>
        <w:rPr>
          <w:rFonts w:ascii="Times New Roman" w:hAnsi="Times New Roman" w:cs="Times New Roman"/>
          <w:sz w:val="32"/>
          <w:szCs w:val="32"/>
          <w:lang w:val="ro-RO"/>
        </w:rPr>
      </w:pPr>
    </w:p>
    <w:p w14:paraId="7075C123" w14:textId="77777777" w:rsidR="009C159C" w:rsidRDefault="009C159C" w:rsidP="009C159C">
      <w:pPr>
        <w:jc w:val="center"/>
        <w:rPr>
          <w:rFonts w:ascii="Times New Roman" w:hAnsi="Times New Roman" w:cs="Times New Roman"/>
          <w:sz w:val="32"/>
          <w:szCs w:val="32"/>
          <w:lang w:val="ro-RO"/>
        </w:rPr>
      </w:pPr>
    </w:p>
    <w:p w14:paraId="03EB399A" w14:textId="77777777" w:rsidR="009C159C" w:rsidRDefault="009C159C" w:rsidP="004C7B51">
      <w:pPr>
        <w:rPr>
          <w:rFonts w:ascii="Times New Roman" w:hAnsi="Times New Roman" w:cs="Times New Roman"/>
          <w:sz w:val="32"/>
          <w:szCs w:val="32"/>
          <w:lang w:val="ro-RO"/>
        </w:rPr>
      </w:pPr>
    </w:p>
    <w:p w14:paraId="0BB59E0A" w14:textId="4624551B" w:rsidR="009C159C" w:rsidRDefault="00DB494A" w:rsidP="00DB494A">
      <w:pPr>
        <w:spacing w:after="0" w:line="360" w:lineRule="auto"/>
        <w:jc w:val="center"/>
        <w:rPr>
          <w:rFonts w:ascii="Times New Roman" w:hAnsi="Times New Roman" w:cs="Times New Roman"/>
          <w:b/>
          <w:bCs/>
          <w:sz w:val="32"/>
          <w:szCs w:val="32"/>
          <w:lang w:val="ro-RO"/>
        </w:rPr>
      </w:pPr>
      <w:r w:rsidRPr="00DB494A">
        <w:rPr>
          <w:rFonts w:ascii="Times New Roman" w:hAnsi="Times New Roman" w:cs="Times New Roman"/>
          <w:b/>
          <w:bCs/>
          <w:sz w:val="32"/>
          <w:szCs w:val="32"/>
          <w:lang w:val="ro-RO"/>
        </w:rPr>
        <w:lastRenderedPageBreak/>
        <w:t>I. In</w:t>
      </w:r>
      <w:r>
        <w:rPr>
          <w:rFonts w:ascii="Times New Roman" w:hAnsi="Times New Roman" w:cs="Times New Roman"/>
          <w:b/>
          <w:bCs/>
          <w:sz w:val="32"/>
          <w:szCs w:val="32"/>
          <w:lang w:val="ro-RO"/>
        </w:rPr>
        <w:t xml:space="preserve">troducere </w:t>
      </w:r>
    </w:p>
    <w:p w14:paraId="4035DB02" w14:textId="77777777" w:rsidR="00DB494A" w:rsidRDefault="00DB494A" w:rsidP="00DB494A">
      <w:pPr>
        <w:spacing w:after="0" w:line="360" w:lineRule="auto"/>
        <w:jc w:val="center"/>
        <w:rPr>
          <w:rFonts w:ascii="Times New Roman" w:hAnsi="Times New Roman" w:cs="Times New Roman"/>
          <w:b/>
          <w:bCs/>
          <w:sz w:val="32"/>
          <w:szCs w:val="32"/>
          <w:lang w:val="ro-RO"/>
        </w:rPr>
      </w:pPr>
    </w:p>
    <w:p w14:paraId="0563217C" w14:textId="77777777" w:rsidR="00501804" w:rsidRDefault="00501804" w:rsidP="00DB494A">
      <w:pPr>
        <w:spacing w:after="0" w:line="360" w:lineRule="auto"/>
        <w:jc w:val="center"/>
        <w:rPr>
          <w:rFonts w:ascii="Times New Roman" w:hAnsi="Times New Roman" w:cs="Times New Roman"/>
          <w:b/>
          <w:bCs/>
          <w:sz w:val="32"/>
          <w:szCs w:val="32"/>
          <w:lang w:val="ro-RO"/>
        </w:rPr>
      </w:pPr>
      <w:commentRangeStart w:id="5"/>
    </w:p>
    <w:p w14:paraId="471B7854" w14:textId="7620AFF4" w:rsidR="001478A8" w:rsidRDefault="001478A8" w:rsidP="00DB494A">
      <w:pPr>
        <w:spacing w:after="0" w:line="360" w:lineRule="auto"/>
        <w:ind w:firstLine="851"/>
        <w:jc w:val="both"/>
        <w:rPr>
          <w:rFonts w:ascii="Times New Roman" w:hAnsi="Times New Roman" w:cs="Times New Roman"/>
          <w:sz w:val="24"/>
          <w:szCs w:val="24"/>
          <w:lang w:val="ro-RO"/>
        </w:rPr>
      </w:pPr>
      <w:r w:rsidRPr="001478A8">
        <w:rPr>
          <w:rFonts w:ascii="Times New Roman" w:hAnsi="Times New Roman" w:cs="Times New Roman"/>
          <w:sz w:val="24"/>
          <w:szCs w:val="24"/>
          <w:lang w:val="ro-RO"/>
        </w:rPr>
        <w:t xml:space="preserve">Studenții de la </w:t>
      </w:r>
      <w:r w:rsidR="00824BD1" w:rsidRPr="00824BD1">
        <w:rPr>
          <w:rFonts w:ascii="Times New Roman" w:hAnsi="Times New Roman" w:cs="Times New Roman"/>
          <w:sz w:val="24"/>
          <w:szCs w:val="24"/>
          <w:lang w:val="ro-RO"/>
        </w:rPr>
        <w:t>Facultatea de Automatică și Calculatoare (</w:t>
      </w:r>
      <w:r w:rsidR="00824BD1">
        <w:rPr>
          <w:rFonts w:ascii="Times New Roman" w:hAnsi="Times New Roman" w:cs="Times New Roman"/>
          <w:sz w:val="24"/>
          <w:szCs w:val="24"/>
          <w:lang w:val="ro-RO"/>
        </w:rPr>
        <w:t>ACS</w:t>
      </w:r>
      <w:r w:rsidR="00824BD1" w:rsidRPr="00824BD1">
        <w:rPr>
          <w:rFonts w:ascii="Times New Roman" w:hAnsi="Times New Roman" w:cs="Times New Roman"/>
          <w:sz w:val="24"/>
          <w:szCs w:val="24"/>
          <w:lang w:val="ro-RO"/>
        </w:rPr>
        <w:t>)</w:t>
      </w:r>
      <w:r w:rsidRPr="001478A8">
        <w:rPr>
          <w:rFonts w:ascii="Times New Roman" w:hAnsi="Times New Roman" w:cs="Times New Roman"/>
          <w:sz w:val="24"/>
          <w:szCs w:val="24"/>
          <w:lang w:val="ro-RO"/>
        </w:rPr>
        <w:t xml:space="preserve"> și profesioniștii din domeniul programării sunt adesea expuși la condiții de muncă specifice, cum ar fi orele prelungite de programare și interacțiunea cu tehnologii avansate. Evaluarea ergonomică poate include aspecte precum organizarea spațiului de studiu sau de lucru, condițiile de iluminare, nivelul de zgomot și aspecte legate de sănătate și siguranță, inclusiv utilizarea echipamentelor de protecție.</w:t>
      </w:r>
      <w:r w:rsidR="00824BD1" w:rsidRPr="00824BD1">
        <w:t xml:space="preserve"> </w:t>
      </w:r>
      <w:r w:rsidR="00824BD1" w:rsidRPr="00824BD1">
        <w:rPr>
          <w:rFonts w:ascii="Times New Roman" w:hAnsi="Times New Roman" w:cs="Times New Roman"/>
          <w:sz w:val="24"/>
          <w:szCs w:val="24"/>
          <w:lang w:val="ro-RO"/>
        </w:rPr>
        <w:t xml:space="preserve">Acest studiu de caz se concentrează asupra impactului condițiilor de muncă și a factorilor ergonomiei asupra studenților de la </w:t>
      </w:r>
      <w:r w:rsidR="00824BD1">
        <w:rPr>
          <w:rFonts w:ascii="Times New Roman" w:hAnsi="Times New Roman" w:cs="Times New Roman"/>
          <w:sz w:val="24"/>
          <w:szCs w:val="24"/>
          <w:lang w:val="ro-RO"/>
        </w:rPr>
        <w:t>ACS</w:t>
      </w:r>
      <w:r w:rsidR="00824BD1" w:rsidRPr="00824BD1">
        <w:rPr>
          <w:rFonts w:ascii="Times New Roman" w:hAnsi="Times New Roman" w:cs="Times New Roman"/>
          <w:sz w:val="24"/>
          <w:szCs w:val="24"/>
          <w:lang w:val="ro-RO"/>
        </w:rPr>
        <w:t xml:space="preserve"> și a profesioniștilor din domeniul programării</w:t>
      </w:r>
      <w:r w:rsidR="00824BD1">
        <w:rPr>
          <w:rFonts w:ascii="Times New Roman" w:hAnsi="Times New Roman" w:cs="Times New Roman"/>
          <w:sz w:val="24"/>
          <w:szCs w:val="24"/>
          <w:lang w:val="ro-RO"/>
        </w:rPr>
        <w:t>.</w:t>
      </w:r>
      <w:commentRangeEnd w:id="5"/>
      <w:r w:rsidR="0075365C">
        <w:rPr>
          <w:rStyle w:val="CommentReference"/>
        </w:rPr>
        <w:commentReference w:id="5"/>
      </w:r>
    </w:p>
    <w:p w14:paraId="714F3255" w14:textId="68DED197" w:rsidR="00DB494A" w:rsidRDefault="00AA3240" w:rsidP="00DB494A">
      <w:pPr>
        <w:spacing w:after="0" w:line="360" w:lineRule="auto"/>
        <w:ind w:firstLine="851"/>
        <w:jc w:val="both"/>
        <w:rPr>
          <w:rFonts w:ascii="Times New Roman" w:hAnsi="Times New Roman" w:cs="Times New Roman"/>
          <w:sz w:val="24"/>
          <w:szCs w:val="24"/>
          <w:lang w:val="ro-RO"/>
        </w:rPr>
      </w:pPr>
      <w:r w:rsidRPr="00AA3240">
        <w:rPr>
          <w:rFonts w:ascii="Times New Roman" w:hAnsi="Times New Roman" w:cs="Times New Roman"/>
          <w:sz w:val="24"/>
          <w:szCs w:val="24"/>
          <w:lang w:val="ro-RO"/>
        </w:rPr>
        <w:t xml:space="preserve">Motivația alegerii acestei teme de cercetare derivă din dorința de a înțelege impactul condițiilor de muncă și ergonomicii asupra productivității studenților și profesioniștilor din domeniul programării. Dat fiind caracterul intens al muncii în industria tehnologică, îmbunătățirea mediului de lucru poate contribui semnificativ la confort, sănătate și performanță. Tendința globală de </w:t>
      </w:r>
      <w:proofErr w:type="spellStart"/>
      <w:r w:rsidRPr="00AA3240">
        <w:rPr>
          <w:rFonts w:ascii="Times New Roman" w:hAnsi="Times New Roman" w:cs="Times New Roman"/>
          <w:sz w:val="24"/>
          <w:szCs w:val="24"/>
          <w:lang w:val="ro-RO"/>
        </w:rPr>
        <w:t>remote</w:t>
      </w:r>
      <w:proofErr w:type="spellEnd"/>
      <w:r w:rsidRPr="00AA3240">
        <w:rPr>
          <w:rFonts w:ascii="Times New Roman" w:hAnsi="Times New Roman" w:cs="Times New Roman"/>
          <w:sz w:val="24"/>
          <w:szCs w:val="24"/>
          <w:lang w:val="ro-RO"/>
        </w:rPr>
        <w:t xml:space="preserve"> </w:t>
      </w:r>
      <w:proofErr w:type="spellStart"/>
      <w:r w:rsidRPr="00AA3240">
        <w:rPr>
          <w:rFonts w:ascii="Times New Roman" w:hAnsi="Times New Roman" w:cs="Times New Roman"/>
          <w:sz w:val="24"/>
          <w:szCs w:val="24"/>
          <w:lang w:val="ro-RO"/>
        </w:rPr>
        <w:t>work</w:t>
      </w:r>
      <w:proofErr w:type="spellEnd"/>
      <w:r w:rsidRPr="00AA3240">
        <w:rPr>
          <w:rFonts w:ascii="Times New Roman" w:hAnsi="Times New Roman" w:cs="Times New Roman"/>
          <w:sz w:val="24"/>
          <w:szCs w:val="24"/>
          <w:lang w:val="ro-RO"/>
        </w:rPr>
        <w:t xml:space="preserve"> aduce în prim-plan importanța creării unui mediu de lucru optim, iar cercetarea vizează aducerea de dovezi empirice privind</w:t>
      </w:r>
      <w:r w:rsidR="00A0791D">
        <w:rPr>
          <w:rFonts w:ascii="Times New Roman" w:hAnsi="Times New Roman" w:cs="Times New Roman"/>
          <w:sz w:val="24"/>
          <w:szCs w:val="24"/>
          <w:lang w:val="ro-RO"/>
        </w:rPr>
        <w:t xml:space="preserve"> modul în care sunetul, temperatura și ambientul mediului de lucru, dar și poziția statică sau dinamică a corpului uman în acest mediu, pot influența </w:t>
      </w:r>
      <w:proofErr w:type="spellStart"/>
      <w:r w:rsidR="00A0791D">
        <w:rPr>
          <w:rFonts w:ascii="Times New Roman" w:hAnsi="Times New Roman" w:cs="Times New Roman"/>
          <w:sz w:val="24"/>
          <w:szCs w:val="24"/>
          <w:lang w:val="ro-RO"/>
        </w:rPr>
        <w:t>perfomanța</w:t>
      </w:r>
      <w:proofErr w:type="spellEnd"/>
      <w:r w:rsidR="00A0791D">
        <w:rPr>
          <w:rFonts w:ascii="Times New Roman" w:hAnsi="Times New Roman" w:cs="Times New Roman"/>
          <w:sz w:val="24"/>
          <w:szCs w:val="24"/>
          <w:lang w:val="ro-RO"/>
        </w:rPr>
        <w:t xml:space="preserve"> subiectului în cadrul locului de muncă. </w:t>
      </w:r>
    </w:p>
    <w:p w14:paraId="17AEDCBC" w14:textId="2CE3148C" w:rsidR="000D0B19" w:rsidRDefault="000D0B19" w:rsidP="00DB494A">
      <w:pPr>
        <w:spacing w:after="0" w:line="360" w:lineRule="auto"/>
        <w:ind w:firstLine="851"/>
        <w:jc w:val="both"/>
        <w:rPr>
          <w:rFonts w:ascii="Times New Roman" w:hAnsi="Times New Roman" w:cs="Times New Roman"/>
          <w:sz w:val="24"/>
          <w:szCs w:val="24"/>
          <w:lang w:val="ro-RO"/>
        </w:rPr>
      </w:pPr>
      <w:r w:rsidRPr="000D0B19">
        <w:rPr>
          <w:rFonts w:ascii="Times New Roman" w:hAnsi="Times New Roman" w:cs="Times New Roman"/>
          <w:sz w:val="24"/>
          <w:szCs w:val="24"/>
          <w:lang w:val="ro-RO"/>
        </w:rPr>
        <w:t xml:space="preserve">Obiectivul </w:t>
      </w:r>
      <w:r w:rsidR="000A4002">
        <w:rPr>
          <w:rFonts w:ascii="Times New Roman" w:hAnsi="Times New Roman" w:cs="Times New Roman"/>
          <w:sz w:val="24"/>
          <w:szCs w:val="24"/>
          <w:lang w:val="ro-RO"/>
        </w:rPr>
        <w:t xml:space="preserve">articolului </w:t>
      </w:r>
      <w:r w:rsidRPr="000D0B19">
        <w:rPr>
          <w:rFonts w:ascii="Times New Roman" w:hAnsi="Times New Roman" w:cs="Times New Roman"/>
          <w:sz w:val="24"/>
          <w:szCs w:val="24"/>
          <w:lang w:val="ro-RO"/>
        </w:rPr>
        <w:t xml:space="preserve">este nu doar să </w:t>
      </w:r>
      <w:r w:rsidR="000A4002">
        <w:rPr>
          <w:rFonts w:ascii="Times New Roman" w:hAnsi="Times New Roman" w:cs="Times New Roman"/>
          <w:sz w:val="24"/>
          <w:szCs w:val="24"/>
          <w:lang w:val="ro-RO"/>
        </w:rPr>
        <w:t xml:space="preserve">se </w:t>
      </w:r>
      <w:r w:rsidRPr="000D0B19">
        <w:rPr>
          <w:rFonts w:ascii="Times New Roman" w:hAnsi="Times New Roman" w:cs="Times New Roman"/>
          <w:sz w:val="24"/>
          <w:szCs w:val="24"/>
          <w:lang w:val="ro-RO"/>
        </w:rPr>
        <w:t xml:space="preserve">înțeleagă mai bine aceste aspecte, ci și să ofere soluții specifice adaptate nevoilor studenților și </w:t>
      </w:r>
      <w:r w:rsidR="000A4002">
        <w:rPr>
          <w:rFonts w:ascii="Times New Roman" w:hAnsi="Times New Roman" w:cs="Times New Roman"/>
          <w:sz w:val="24"/>
          <w:szCs w:val="24"/>
          <w:lang w:val="ro-RO"/>
        </w:rPr>
        <w:t>angajaților</w:t>
      </w:r>
      <w:r w:rsidRPr="000D0B19">
        <w:rPr>
          <w:rFonts w:ascii="Times New Roman" w:hAnsi="Times New Roman" w:cs="Times New Roman"/>
          <w:sz w:val="24"/>
          <w:szCs w:val="24"/>
          <w:lang w:val="ro-RO"/>
        </w:rPr>
        <w:t xml:space="preserve"> din domeniul programării, beneficiind atât organizațiile cât și instituțiile de învățământ.</w:t>
      </w:r>
      <w:r w:rsidR="00A9718B">
        <w:rPr>
          <w:rFonts w:ascii="Times New Roman" w:hAnsi="Times New Roman" w:cs="Times New Roman"/>
          <w:sz w:val="24"/>
          <w:szCs w:val="24"/>
          <w:lang w:val="ro-RO"/>
        </w:rPr>
        <w:t xml:space="preserve"> </w:t>
      </w:r>
      <w:r w:rsidR="00195FCC" w:rsidRPr="00195FCC">
        <w:rPr>
          <w:rFonts w:ascii="Times New Roman" w:hAnsi="Times New Roman" w:cs="Times New Roman"/>
          <w:sz w:val="24"/>
          <w:szCs w:val="24"/>
          <w:lang w:val="ro-RO"/>
        </w:rPr>
        <w:t>Recomandarea către universitate și companii ar putea să vizeze îmbunătățirea condițiilor de studiu și muncă, susținerea echilibrului între viața profesională și cea personală, precum și promovarea unor practici sigure și sănătoase la locul de muncă.</w:t>
      </w:r>
    </w:p>
    <w:p w14:paraId="100B026D" w14:textId="0A2E163C" w:rsidR="00824BD1" w:rsidRDefault="00824BD1" w:rsidP="00DB494A">
      <w:pPr>
        <w:spacing w:after="0" w:line="360" w:lineRule="auto"/>
        <w:ind w:firstLine="851"/>
        <w:jc w:val="both"/>
        <w:rPr>
          <w:rFonts w:ascii="Times New Roman" w:hAnsi="Times New Roman" w:cs="Times New Roman"/>
          <w:sz w:val="24"/>
          <w:szCs w:val="24"/>
          <w:lang w:val="ro-RO"/>
        </w:rPr>
      </w:pPr>
      <w:r w:rsidRPr="00824BD1">
        <w:rPr>
          <w:rFonts w:ascii="Times New Roman" w:hAnsi="Times New Roman" w:cs="Times New Roman"/>
          <w:sz w:val="24"/>
          <w:szCs w:val="24"/>
          <w:lang w:val="ro-RO"/>
        </w:rPr>
        <w:t>În conformitate cu cercetările anterioare, factorii care influențează productivitatea și performanța pot fi împărțiți în două categorii principale: factori de conducere, precum planificarea organizațională și suportul administrativ, și factori legați de mediul de lucru, cum ar fi designul spațiului de lucru și facilitățile de bunăstare.</w:t>
      </w:r>
    </w:p>
    <w:p w14:paraId="53B25D01" w14:textId="77777777" w:rsidR="0042690E" w:rsidRDefault="0042690E" w:rsidP="00DB494A">
      <w:pPr>
        <w:spacing w:after="0" w:line="360" w:lineRule="auto"/>
        <w:ind w:firstLine="851"/>
        <w:jc w:val="both"/>
        <w:rPr>
          <w:rFonts w:ascii="Times New Roman" w:hAnsi="Times New Roman" w:cs="Times New Roman"/>
          <w:sz w:val="24"/>
          <w:szCs w:val="24"/>
          <w:lang w:val="ro-RO"/>
        </w:rPr>
      </w:pPr>
    </w:p>
    <w:p w14:paraId="0B630503" w14:textId="27D254CD" w:rsidR="0042690E" w:rsidRDefault="0042690E" w:rsidP="00C11126">
      <w:pPr>
        <w:spacing w:after="0" w:line="360" w:lineRule="auto"/>
        <w:jc w:val="both"/>
        <w:rPr>
          <w:rFonts w:ascii="Times New Roman" w:hAnsi="Times New Roman" w:cs="Times New Roman"/>
          <w:sz w:val="24"/>
          <w:szCs w:val="24"/>
          <w:lang w:val="ro-RO"/>
        </w:rPr>
      </w:pPr>
    </w:p>
    <w:p w14:paraId="24F28416" w14:textId="15862EA4" w:rsidR="0042690E" w:rsidRDefault="0042690E" w:rsidP="0042690E">
      <w:pPr>
        <w:spacing w:after="0" w:line="360" w:lineRule="auto"/>
        <w:jc w:val="center"/>
        <w:rPr>
          <w:rFonts w:ascii="Times New Roman" w:hAnsi="Times New Roman" w:cs="Times New Roman"/>
          <w:b/>
          <w:bCs/>
          <w:sz w:val="32"/>
          <w:szCs w:val="32"/>
          <w:lang w:val="ro-RO"/>
        </w:rPr>
      </w:pPr>
      <w:r w:rsidRPr="001478A8">
        <w:rPr>
          <w:rFonts w:ascii="Times New Roman" w:hAnsi="Times New Roman" w:cs="Times New Roman"/>
          <w:b/>
          <w:bCs/>
          <w:sz w:val="32"/>
          <w:szCs w:val="32"/>
          <w:lang w:val="ro-RO"/>
        </w:rPr>
        <w:lastRenderedPageBreak/>
        <w:t xml:space="preserve">II. State of </w:t>
      </w:r>
      <w:proofErr w:type="spellStart"/>
      <w:r w:rsidRPr="001478A8">
        <w:rPr>
          <w:rFonts w:ascii="Times New Roman" w:hAnsi="Times New Roman" w:cs="Times New Roman"/>
          <w:b/>
          <w:bCs/>
          <w:sz w:val="32"/>
          <w:szCs w:val="32"/>
          <w:lang w:val="ro-RO"/>
        </w:rPr>
        <w:t>the</w:t>
      </w:r>
      <w:proofErr w:type="spellEnd"/>
      <w:r w:rsidRPr="001478A8">
        <w:rPr>
          <w:rFonts w:ascii="Times New Roman" w:hAnsi="Times New Roman" w:cs="Times New Roman"/>
          <w:b/>
          <w:bCs/>
          <w:sz w:val="32"/>
          <w:szCs w:val="32"/>
          <w:lang w:val="ro-RO"/>
        </w:rPr>
        <w:t xml:space="preserve"> </w:t>
      </w:r>
      <w:proofErr w:type="spellStart"/>
      <w:r w:rsidRPr="001478A8">
        <w:rPr>
          <w:rFonts w:ascii="Times New Roman" w:hAnsi="Times New Roman" w:cs="Times New Roman"/>
          <w:b/>
          <w:bCs/>
          <w:sz w:val="32"/>
          <w:szCs w:val="32"/>
          <w:lang w:val="ro-RO"/>
        </w:rPr>
        <w:t>art</w:t>
      </w:r>
      <w:proofErr w:type="spellEnd"/>
      <w:r w:rsidRPr="001478A8">
        <w:rPr>
          <w:rFonts w:ascii="Times New Roman" w:hAnsi="Times New Roman" w:cs="Times New Roman"/>
          <w:b/>
          <w:bCs/>
          <w:sz w:val="32"/>
          <w:szCs w:val="32"/>
          <w:lang w:val="ro-RO"/>
        </w:rPr>
        <w:t xml:space="preserve"> </w:t>
      </w:r>
    </w:p>
    <w:p w14:paraId="379B02E7" w14:textId="666BF783" w:rsidR="000F2CD1" w:rsidRPr="001478A8" w:rsidRDefault="000F2CD1" w:rsidP="000F2CD1">
      <w:pPr>
        <w:spacing w:after="0" w:line="276" w:lineRule="auto"/>
        <w:jc w:val="center"/>
        <w:rPr>
          <w:rFonts w:ascii="Times New Roman" w:hAnsi="Times New Roman" w:cs="Times New Roman"/>
          <w:b/>
          <w:bCs/>
          <w:sz w:val="32"/>
          <w:szCs w:val="32"/>
          <w:lang w:val="ro-RO"/>
        </w:rPr>
      </w:pPr>
      <w:r>
        <w:rPr>
          <w:rFonts w:ascii="Times New Roman" w:hAnsi="Times New Roman" w:cs="Times New Roman"/>
          <w:b/>
          <w:bCs/>
          <w:sz w:val="32"/>
          <w:szCs w:val="32"/>
          <w:lang w:val="ro-RO"/>
        </w:rPr>
        <w:t xml:space="preserve">III. Metodologia studiului și caracteristicile </w:t>
      </w:r>
      <w:proofErr w:type="spellStart"/>
      <w:r>
        <w:rPr>
          <w:rFonts w:ascii="Times New Roman" w:hAnsi="Times New Roman" w:cs="Times New Roman"/>
          <w:b/>
          <w:bCs/>
          <w:sz w:val="32"/>
          <w:szCs w:val="32"/>
          <w:lang w:val="ro-RO"/>
        </w:rPr>
        <w:t>socio</w:t>
      </w:r>
      <w:proofErr w:type="spellEnd"/>
      <w:r>
        <w:rPr>
          <w:rFonts w:ascii="Times New Roman" w:hAnsi="Times New Roman" w:cs="Times New Roman"/>
          <w:b/>
          <w:bCs/>
          <w:sz w:val="32"/>
          <w:szCs w:val="32"/>
          <w:lang w:val="ro-RO"/>
        </w:rPr>
        <w:t>-demografice ale participanților</w:t>
      </w:r>
    </w:p>
    <w:p w14:paraId="4C8464F1" w14:textId="77777777" w:rsidR="0042690E" w:rsidRDefault="0042690E" w:rsidP="0042690E">
      <w:pPr>
        <w:spacing w:after="0" w:line="360" w:lineRule="auto"/>
        <w:jc w:val="center"/>
        <w:rPr>
          <w:rFonts w:ascii="Times New Roman" w:hAnsi="Times New Roman" w:cs="Times New Roman"/>
          <w:sz w:val="24"/>
          <w:szCs w:val="24"/>
          <w:lang w:val="ro-RO"/>
        </w:rPr>
      </w:pPr>
    </w:p>
    <w:p w14:paraId="2EEB8647" w14:textId="77777777" w:rsidR="0042690E" w:rsidRDefault="0042690E" w:rsidP="0042690E">
      <w:pPr>
        <w:spacing w:after="0" w:line="360" w:lineRule="auto"/>
        <w:jc w:val="center"/>
        <w:rPr>
          <w:rFonts w:ascii="Times New Roman" w:hAnsi="Times New Roman" w:cs="Times New Roman"/>
          <w:sz w:val="24"/>
          <w:szCs w:val="24"/>
          <w:lang w:val="ro-RO"/>
        </w:rPr>
      </w:pPr>
    </w:p>
    <w:p w14:paraId="3EEBD7F5" w14:textId="30685CE1" w:rsidR="000F2CD1" w:rsidRDefault="00B1253B" w:rsidP="00B1253B">
      <w:pPr>
        <w:spacing w:after="0" w:line="360" w:lineRule="auto"/>
        <w:ind w:firstLine="720"/>
        <w:jc w:val="both"/>
        <w:rPr>
          <w:rFonts w:ascii="Times New Roman" w:hAnsi="Times New Roman" w:cs="Times New Roman"/>
          <w:b/>
          <w:bCs/>
          <w:sz w:val="24"/>
          <w:szCs w:val="24"/>
          <w:lang w:val="ro-RO"/>
        </w:rPr>
      </w:pPr>
      <w:r w:rsidRPr="00B1253B">
        <w:rPr>
          <w:rFonts w:ascii="Times New Roman" w:hAnsi="Times New Roman" w:cs="Times New Roman"/>
          <w:b/>
          <w:bCs/>
          <w:sz w:val="24"/>
          <w:szCs w:val="24"/>
          <w:lang w:val="ro-RO"/>
        </w:rPr>
        <w:t>III.1. Metodologia Studiului</w:t>
      </w:r>
    </w:p>
    <w:p w14:paraId="138D29AD" w14:textId="77777777" w:rsidR="00B1253B" w:rsidRPr="00B1253B" w:rsidRDefault="00B1253B" w:rsidP="00B1253B">
      <w:pPr>
        <w:spacing w:after="0" w:line="360" w:lineRule="auto"/>
        <w:jc w:val="both"/>
        <w:rPr>
          <w:rFonts w:ascii="Times New Roman" w:hAnsi="Times New Roman" w:cs="Times New Roman"/>
          <w:b/>
          <w:bCs/>
          <w:sz w:val="24"/>
          <w:szCs w:val="24"/>
          <w:lang w:val="ro-RO"/>
        </w:rPr>
      </w:pPr>
    </w:p>
    <w:p w14:paraId="4F82347D" w14:textId="283CFFBE" w:rsidR="000F2CD1" w:rsidRPr="000F2CD1" w:rsidRDefault="000F2CD1" w:rsidP="000F2CD1">
      <w:pPr>
        <w:spacing w:after="0" w:line="360" w:lineRule="auto"/>
        <w:ind w:firstLine="851"/>
        <w:jc w:val="both"/>
        <w:rPr>
          <w:rFonts w:ascii="Times New Roman" w:hAnsi="Times New Roman" w:cs="Times New Roman"/>
          <w:sz w:val="24"/>
          <w:szCs w:val="24"/>
          <w:lang w:val="ro-RO"/>
        </w:rPr>
      </w:pPr>
      <w:r w:rsidRPr="000F2CD1">
        <w:rPr>
          <w:rFonts w:ascii="Times New Roman" w:hAnsi="Times New Roman" w:cs="Times New Roman"/>
          <w:sz w:val="24"/>
          <w:szCs w:val="24"/>
          <w:lang w:val="ro-RO"/>
        </w:rPr>
        <w:t xml:space="preserve">Studiul nostru se desfășoară în două etape distincte, fiecare abordând aspecte specifice ale mediului de lucru și practicilor ergonomice. În prima etapă, ne concentrăm pe evaluarea impresiilor și experiențelor generale ale persoanelor din domeniul programării la </w:t>
      </w:r>
      <w:commentRangeStart w:id="6"/>
      <w:r w:rsidRPr="000F2CD1">
        <w:rPr>
          <w:rFonts w:ascii="Times New Roman" w:hAnsi="Times New Roman" w:cs="Times New Roman"/>
          <w:sz w:val="24"/>
          <w:szCs w:val="24"/>
          <w:lang w:val="ro-RO"/>
        </w:rPr>
        <w:t>Universitatea Politehnica</w:t>
      </w:r>
      <w:commentRangeEnd w:id="6"/>
      <w:r w:rsidR="0075365C">
        <w:rPr>
          <w:rStyle w:val="CommentReference"/>
        </w:rPr>
        <w:commentReference w:id="6"/>
      </w:r>
      <w:r w:rsidRPr="000F2CD1">
        <w:rPr>
          <w:rFonts w:ascii="Times New Roman" w:hAnsi="Times New Roman" w:cs="Times New Roman"/>
          <w:sz w:val="24"/>
          <w:szCs w:val="24"/>
          <w:lang w:val="ro-RO"/>
        </w:rPr>
        <w:t>, precum și a colegilor</w:t>
      </w:r>
      <w:r w:rsidR="00973A73">
        <w:rPr>
          <w:rFonts w:ascii="Times New Roman" w:hAnsi="Times New Roman" w:cs="Times New Roman"/>
          <w:sz w:val="24"/>
          <w:szCs w:val="24"/>
          <w:lang w:val="ro-RO"/>
        </w:rPr>
        <w:t>. Pen</w:t>
      </w:r>
      <w:r w:rsidRPr="000F2CD1">
        <w:rPr>
          <w:rFonts w:ascii="Times New Roman" w:hAnsi="Times New Roman" w:cs="Times New Roman"/>
          <w:sz w:val="24"/>
          <w:szCs w:val="24"/>
          <w:lang w:val="ro-RO"/>
        </w:rPr>
        <w:t>tru a realiza acest lucru, vom utiliza un set de chestionare care vizează colectarea feedback-ului privind confortul mediului de lucru, satisfacția angajaților și percepția lor asupra practicilor ergonomice existente.</w:t>
      </w:r>
    </w:p>
    <w:p w14:paraId="2EE146D8" w14:textId="155DE4D7" w:rsidR="000F2CD1" w:rsidRPr="000F2CD1" w:rsidRDefault="000F2CD1" w:rsidP="000F2CD1">
      <w:pPr>
        <w:spacing w:after="0" w:line="360" w:lineRule="auto"/>
        <w:ind w:firstLine="720"/>
        <w:jc w:val="both"/>
        <w:rPr>
          <w:rFonts w:ascii="Times New Roman" w:hAnsi="Times New Roman" w:cs="Times New Roman"/>
          <w:sz w:val="24"/>
          <w:szCs w:val="24"/>
          <w:lang w:val="ro-RO"/>
        </w:rPr>
      </w:pPr>
      <w:r w:rsidRPr="000F2CD1">
        <w:rPr>
          <w:rFonts w:ascii="Times New Roman" w:hAnsi="Times New Roman" w:cs="Times New Roman"/>
          <w:sz w:val="24"/>
          <w:szCs w:val="24"/>
          <w:lang w:val="ro-RO"/>
        </w:rPr>
        <w:t xml:space="preserve">În a doua etapă, extindem cercetarea către evaluarea directă a performanțelor într-un mediu ergonomic </w:t>
      </w:r>
      <w:r>
        <w:rPr>
          <w:rFonts w:ascii="Times New Roman" w:hAnsi="Times New Roman" w:cs="Times New Roman"/>
          <w:sz w:val="24"/>
          <w:szCs w:val="24"/>
          <w:lang w:val="ro-RO"/>
        </w:rPr>
        <w:t>deficitar,</w:t>
      </w:r>
      <w:r w:rsidR="0065134C">
        <w:rPr>
          <w:rFonts w:ascii="Times New Roman" w:hAnsi="Times New Roman" w:cs="Times New Roman"/>
          <w:sz w:val="24"/>
          <w:szCs w:val="24"/>
          <w:lang w:val="ro-RO"/>
        </w:rPr>
        <w:t xml:space="preserve"> această evaluare fiind </w:t>
      </w:r>
      <w:r>
        <w:rPr>
          <w:rFonts w:ascii="Times New Roman" w:hAnsi="Times New Roman" w:cs="Times New Roman"/>
          <w:sz w:val="24"/>
          <w:szCs w:val="24"/>
          <w:lang w:val="ro-RO"/>
        </w:rPr>
        <w:t>urmată de o evaluare într-un mediu de lucru optim din punct de vedere ergonomic</w:t>
      </w:r>
      <w:r w:rsidRPr="000F2CD1">
        <w:rPr>
          <w:rFonts w:ascii="Times New Roman" w:hAnsi="Times New Roman" w:cs="Times New Roman"/>
          <w:sz w:val="24"/>
          <w:szCs w:val="24"/>
          <w:lang w:val="ro-RO"/>
        </w:rPr>
        <w:t>.</w:t>
      </w:r>
      <w:r>
        <w:rPr>
          <w:rFonts w:ascii="Times New Roman" w:hAnsi="Times New Roman" w:cs="Times New Roman"/>
          <w:sz w:val="24"/>
          <w:szCs w:val="24"/>
          <w:lang w:val="ro-RO"/>
        </w:rPr>
        <w:t xml:space="preserve"> </w:t>
      </w:r>
      <w:r w:rsidR="00973A73">
        <w:rPr>
          <w:rFonts w:ascii="Times New Roman" w:hAnsi="Times New Roman" w:cs="Times New Roman"/>
          <w:sz w:val="24"/>
          <w:szCs w:val="24"/>
          <w:lang w:val="ro-RO"/>
        </w:rPr>
        <w:t>Testele inițiale vor fi reprezentate de o serie de probleme de programare în mediul ergonomic deficitar</w:t>
      </w:r>
      <w:r>
        <w:rPr>
          <w:rFonts w:ascii="Times New Roman" w:hAnsi="Times New Roman" w:cs="Times New Roman"/>
          <w:sz w:val="24"/>
          <w:szCs w:val="24"/>
          <w:lang w:val="ro-RO"/>
        </w:rPr>
        <w:t>. Apoi, v</w:t>
      </w:r>
      <w:r w:rsidRPr="000F2CD1">
        <w:rPr>
          <w:rFonts w:ascii="Times New Roman" w:hAnsi="Times New Roman" w:cs="Times New Roman"/>
          <w:sz w:val="24"/>
          <w:szCs w:val="24"/>
          <w:lang w:val="ro-RO"/>
        </w:rPr>
        <w:t>om invita participanții care au susținut teste inițiale să le refacă într-o sală special amenajată, proiectată să ofere un mediu de lucru ergonomic. Acest proces ne va ajuta să identificăm eventualele diferențe în performanță și confort între mediul de lucru actual și un mediu ergonomic îmbunătățit.</w:t>
      </w:r>
      <w:r>
        <w:rPr>
          <w:rFonts w:ascii="Times New Roman" w:hAnsi="Times New Roman" w:cs="Times New Roman"/>
          <w:sz w:val="24"/>
          <w:szCs w:val="24"/>
          <w:lang w:val="ro-RO"/>
        </w:rPr>
        <w:t xml:space="preserve"> </w:t>
      </w:r>
      <w:r w:rsidRPr="000F2CD1">
        <w:rPr>
          <w:rFonts w:ascii="Times New Roman" w:hAnsi="Times New Roman" w:cs="Times New Roman"/>
          <w:sz w:val="24"/>
          <w:szCs w:val="24"/>
          <w:lang w:val="ro-RO"/>
        </w:rPr>
        <w:t>Astfel, vom obține o imagine cuprinzătoare a impactului mediului de lucru și al practicilor ergonomice asupra performanței și satisfacției angajaților</w:t>
      </w:r>
      <w:r>
        <w:rPr>
          <w:rFonts w:ascii="Times New Roman" w:hAnsi="Times New Roman" w:cs="Times New Roman"/>
          <w:sz w:val="24"/>
          <w:szCs w:val="24"/>
          <w:lang w:val="ro-RO"/>
        </w:rPr>
        <w:t>.</w:t>
      </w:r>
    </w:p>
    <w:p w14:paraId="4DF7C9C2" w14:textId="045D2DB5" w:rsidR="000F2CD1" w:rsidRPr="000F2CD1" w:rsidRDefault="000F2CD1" w:rsidP="000F2CD1">
      <w:pPr>
        <w:spacing w:after="0" w:line="360" w:lineRule="auto"/>
        <w:ind w:firstLine="720"/>
        <w:jc w:val="both"/>
        <w:rPr>
          <w:rFonts w:ascii="Times New Roman" w:hAnsi="Times New Roman" w:cs="Times New Roman"/>
          <w:sz w:val="24"/>
          <w:szCs w:val="24"/>
          <w:lang w:val="ro-RO"/>
        </w:rPr>
      </w:pPr>
      <w:r w:rsidRPr="000F2CD1">
        <w:rPr>
          <w:rFonts w:ascii="Times New Roman" w:hAnsi="Times New Roman" w:cs="Times New Roman"/>
          <w:sz w:val="24"/>
          <w:szCs w:val="24"/>
          <w:lang w:val="ro-RO"/>
        </w:rPr>
        <w:t xml:space="preserve">De asemenea, vom include teste de programare pentru a evalua abilitățile tehnice ale participanților și modul în care acestea pot fi influențate de mediul de lucru. </w:t>
      </w:r>
    </w:p>
    <w:p w14:paraId="660A5DD1" w14:textId="29849C2E" w:rsidR="000F2CD1" w:rsidRDefault="000F2CD1" w:rsidP="000F2CD1">
      <w:pPr>
        <w:spacing w:after="0" w:line="360" w:lineRule="auto"/>
        <w:ind w:firstLine="720"/>
        <w:jc w:val="both"/>
        <w:rPr>
          <w:rFonts w:ascii="Times New Roman" w:hAnsi="Times New Roman" w:cs="Times New Roman"/>
          <w:sz w:val="24"/>
          <w:szCs w:val="24"/>
          <w:lang w:val="ro-RO"/>
        </w:rPr>
      </w:pPr>
      <w:r w:rsidRPr="000F2CD1">
        <w:rPr>
          <w:rFonts w:ascii="Times New Roman" w:hAnsi="Times New Roman" w:cs="Times New Roman"/>
          <w:sz w:val="24"/>
          <w:szCs w:val="24"/>
          <w:lang w:val="ro-RO"/>
        </w:rPr>
        <w:t>Această abordare mixtă, combinând evaluări subiective cu măsurători obiective ale performanței, va furniza date relevante și utile pentru îmbunătățirea continuă a condițiilor de lucru și a practicilor ergonomice în cadrul instituției noastre academice.</w:t>
      </w:r>
      <w:r w:rsidR="00B1253B">
        <w:rPr>
          <w:rFonts w:ascii="Times New Roman" w:hAnsi="Times New Roman" w:cs="Times New Roman"/>
          <w:sz w:val="24"/>
          <w:szCs w:val="24"/>
          <w:lang w:val="ro-RO"/>
        </w:rPr>
        <w:t xml:space="preserve"> </w:t>
      </w:r>
    </w:p>
    <w:p w14:paraId="593A4A9C" w14:textId="2185604F" w:rsidR="00973A73" w:rsidRDefault="00973A73" w:rsidP="000F2CD1">
      <w:pPr>
        <w:spacing w:after="0" w:line="360" w:lineRule="auto"/>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Linkul către chestionar: --</w:t>
      </w:r>
      <w:proofErr w:type="spellStart"/>
      <w:r>
        <w:rPr>
          <w:rFonts w:ascii="Times New Roman" w:hAnsi="Times New Roman" w:cs="Times New Roman"/>
          <w:sz w:val="24"/>
          <w:szCs w:val="24"/>
          <w:lang w:val="ro-RO"/>
        </w:rPr>
        <w:t>to</w:t>
      </w:r>
      <w:proofErr w:type="spellEnd"/>
      <w:r>
        <w:rPr>
          <w:rFonts w:ascii="Times New Roman" w:hAnsi="Times New Roman" w:cs="Times New Roman"/>
          <w:sz w:val="24"/>
          <w:szCs w:val="24"/>
          <w:lang w:val="ro-RO"/>
        </w:rPr>
        <w:t xml:space="preserve"> do—</w:t>
      </w:r>
    </w:p>
    <w:p w14:paraId="4C8C395F" w14:textId="3F9081C2" w:rsidR="00973A73" w:rsidRDefault="00973A73" w:rsidP="000F2CD1">
      <w:pPr>
        <w:spacing w:after="0" w:line="360" w:lineRule="auto"/>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Testele vor evalua corectitudinea ( punctajul acumulat în rezolvarea problemelor), dar și timpul alocat finalizării testului (în cazul în care punctajul testului va fi același și în mediul optim și în cel deficitar). </w:t>
      </w:r>
    </w:p>
    <w:p w14:paraId="3F20AAB2" w14:textId="77777777" w:rsidR="00B1253B" w:rsidRDefault="00B1253B" w:rsidP="000F2CD1">
      <w:pPr>
        <w:spacing w:after="0" w:line="360" w:lineRule="auto"/>
        <w:ind w:firstLine="720"/>
        <w:jc w:val="both"/>
        <w:rPr>
          <w:rFonts w:ascii="Times New Roman" w:hAnsi="Times New Roman" w:cs="Times New Roman"/>
          <w:sz w:val="24"/>
          <w:szCs w:val="24"/>
          <w:lang w:val="ro-RO"/>
        </w:rPr>
      </w:pPr>
    </w:p>
    <w:p w14:paraId="58AA2401" w14:textId="45DFFC9E" w:rsidR="00B1253B" w:rsidRPr="00B1253B" w:rsidRDefault="00B1253B" w:rsidP="000F2CD1">
      <w:pPr>
        <w:spacing w:after="0" w:line="360" w:lineRule="auto"/>
        <w:ind w:firstLine="720"/>
        <w:jc w:val="both"/>
        <w:rPr>
          <w:rFonts w:ascii="Times New Roman" w:hAnsi="Times New Roman" w:cs="Times New Roman"/>
          <w:b/>
          <w:bCs/>
          <w:sz w:val="24"/>
          <w:szCs w:val="24"/>
          <w:lang w:val="ro-RO"/>
        </w:rPr>
      </w:pPr>
      <w:r w:rsidRPr="00B1253B">
        <w:rPr>
          <w:rFonts w:ascii="Times New Roman" w:hAnsi="Times New Roman" w:cs="Times New Roman"/>
          <w:b/>
          <w:bCs/>
          <w:sz w:val="24"/>
          <w:szCs w:val="24"/>
          <w:lang w:val="ro-RO"/>
        </w:rPr>
        <w:t xml:space="preserve">III.2. </w:t>
      </w:r>
      <w:commentRangeStart w:id="7"/>
      <w:r>
        <w:rPr>
          <w:rFonts w:ascii="Times New Roman" w:hAnsi="Times New Roman" w:cs="Times New Roman"/>
          <w:b/>
          <w:bCs/>
          <w:sz w:val="24"/>
          <w:szCs w:val="24"/>
          <w:lang w:val="ro-RO"/>
        </w:rPr>
        <w:t>C</w:t>
      </w:r>
      <w:r w:rsidRPr="00B1253B">
        <w:rPr>
          <w:rFonts w:ascii="Times New Roman" w:hAnsi="Times New Roman" w:cs="Times New Roman"/>
          <w:b/>
          <w:bCs/>
          <w:sz w:val="24"/>
          <w:szCs w:val="24"/>
          <w:lang w:val="ro-RO"/>
        </w:rPr>
        <w:t xml:space="preserve">aracteristicile </w:t>
      </w:r>
      <w:proofErr w:type="spellStart"/>
      <w:r w:rsidRPr="00B1253B">
        <w:rPr>
          <w:rFonts w:ascii="Times New Roman" w:hAnsi="Times New Roman" w:cs="Times New Roman"/>
          <w:b/>
          <w:bCs/>
          <w:sz w:val="24"/>
          <w:szCs w:val="24"/>
          <w:lang w:val="ro-RO"/>
        </w:rPr>
        <w:t>socio</w:t>
      </w:r>
      <w:proofErr w:type="spellEnd"/>
      <w:r w:rsidRPr="00B1253B">
        <w:rPr>
          <w:rFonts w:ascii="Times New Roman" w:hAnsi="Times New Roman" w:cs="Times New Roman"/>
          <w:b/>
          <w:bCs/>
          <w:sz w:val="24"/>
          <w:szCs w:val="24"/>
          <w:lang w:val="ro-RO"/>
        </w:rPr>
        <w:t>-demografice ale participanților</w:t>
      </w:r>
      <w:commentRangeEnd w:id="7"/>
      <w:r w:rsidR="0075365C">
        <w:rPr>
          <w:rStyle w:val="CommentReference"/>
        </w:rPr>
        <w:commentReference w:id="7"/>
      </w:r>
    </w:p>
    <w:p w14:paraId="48AF0D66" w14:textId="5F93D1AF" w:rsidR="00A9718B" w:rsidRDefault="00A9718B" w:rsidP="00DB494A">
      <w:pPr>
        <w:spacing w:after="0" w:line="360" w:lineRule="auto"/>
        <w:ind w:firstLine="851"/>
        <w:jc w:val="both"/>
        <w:rPr>
          <w:rFonts w:ascii="Times New Roman" w:hAnsi="Times New Roman" w:cs="Times New Roman"/>
          <w:sz w:val="24"/>
          <w:szCs w:val="24"/>
          <w:lang w:val="ro-RO"/>
        </w:rPr>
      </w:pPr>
    </w:p>
    <w:p w14:paraId="136A7BAC" w14:textId="09FCC3D4" w:rsidR="00B640C6" w:rsidRPr="00B640C6" w:rsidRDefault="00B640C6" w:rsidP="00B640C6">
      <w:pPr>
        <w:spacing w:after="0" w:line="360" w:lineRule="auto"/>
        <w:ind w:firstLine="851"/>
        <w:jc w:val="both"/>
        <w:rPr>
          <w:rFonts w:ascii="Times New Roman" w:hAnsi="Times New Roman" w:cs="Times New Roman"/>
          <w:b/>
          <w:bCs/>
          <w:sz w:val="24"/>
          <w:szCs w:val="24"/>
          <w:lang w:val="ro-RO"/>
        </w:rPr>
      </w:pPr>
      <w:r w:rsidRPr="00B640C6">
        <w:rPr>
          <w:rFonts w:ascii="Times New Roman" w:hAnsi="Times New Roman" w:cs="Times New Roman"/>
          <w:b/>
          <w:bCs/>
          <w:sz w:val="24"/>
          <w:szCs w:val="24"/>
          <w:lang w:val="ro-RO"/>
        </w:rPr>
        <w:t>4.1. Distribuția pe Gen a Participanților</w:t>
      </w:r>
    </w:p>
    <w:p w14:paraId="77172A15" w14:textId="0F31F125" w:rsidR="00B640C6" w:rsidRDefault="00B640C6" w:rsidP="00B640C6">
      <w:pPr>
        <w:spacing w:after="0" w:line="360" w:lineRule="auto"/>
        <w:ind w:firstLine="851"/>
        <w:jc w:val="both"/>
        <w:rPr>
          <w:rFonts w:ascii="Times New Roman" w:hAnsi="Times New Roman" w:cs="Times New Roman"/>
          <w:sz w:val="24"/>
          <w:szCs w:val="24"/>
          <w:lang w:val="ro-RO"/>
        </w:rPr>
      </w:pPr>
      <w:r w:rsidRPr="00B640C6">
        <w:rPr>
          <w:rFonts w:ascii="Times New Roman" w:hAnsi="Times New Roman" w:cs="Times New Roman"/>
          <w:sz w:val="24"/>
          <w:szCs w:val="24"/>
          <w:lang w:val="ro-RO"/>
        </w:rPr>
        <w:t xml:space="preserve">Studiul a avut ca participanți atât studenți de la Universitatea Politehnica cât și angajați din domeniul programării, fie </w:t>
      </w:r>
      <w:proofErr w:type="spellStart"/>
      <w:r w:rsidRPr="00B640C6">
        <w:rPr>
          <w:rFonts w:ascii="Times New Roman" w:hAnsi="Times New Roman" w:cs="Times New Roman"/>
          <w:sz w:val="24"/>
          <w:szCs w:val="24"/>
          <w:lang w:val="ro-RO"/>
        </w:rPr>
        <w:t>cunostinte</w:t>
      </w:r>
      <w:proofErr w:type="spellEnd"/>
      <w:r w:rsidRPr="00B640C6">
        <w:rPr>
          <w:rFonts w:ascii="Times New Roman" w:hAnsi="Times New Roman" w:cs="Times New Roman"/>
          <w:sz w:val="24"/>
          <w:szCs w:val="24"/>
          <w:lang w:val="ro-RO"/>
        </w:rPr>
        <w:t>, fie colegi de munc</w:t>
      </w:r>
      <w:r>
        <w:rPr>
          <w:rFonts w:ascii="Times New Roman" w:hAnsi="Times New Roman" w:cs="Times New Roman"/>
          <w:sz w:val="24"/>
          <w:szCs w:val="24"/>
          <w:lang w:val="ro-RO"/>
        </w:rPr>
        <w:t>ă</w:t>
      </w:r>
      <w:r w:rsidRPr="00B640C6">
        <w:rPr>
          <w:rFonts w:ascii="Times New Roman" w:hAnsi="Times New Roman" w:cs="Times New Roman"/>
          <w:sz w:val="24"/>
          <w:szCs w:val="24"/>
          <w:lang w:val="ro-RO"/>
        </w:rPr>
        <w:t xml:space="preserve"> ai colegilor interoga</w:t>
      </w:r>
      <w:r>
        <w:rPr>
          <w:rFonts w:ascii="Times New Roman" w:hAnsi="Times New Roman" w:cs="Times New Roman"/>
          <w:sz w:val="24"/>
          <w:szCs w:val="24"/>
          <w:lang w:val="ro-RO"/>
        </w:rPr>
        <w:t>ț</w:t>
      </w:r>
      <w:r w:rsidRPr="00B640C6">
        <w:rPr>
          <w:rFonts w:ascii="Times New Roman" w:hAnsi="Times New Roman" w:cs="Times New Roman"/>
          <w:sz w:val="24"/>
          <w:szCs w:val="24"/>
          <w:lang w:val="ro-RO"/>
        </w:rPr>
        <w:t xml:space="preserve">i. Distribuția pe gen a participanților reflectă o prezență relativ echilibrată, cu o pondere de </w:t>
      </w:r>
      <w:commentRangeStart w:id="8"/>
      <w:r w:rsidRPr="00B640C6">
        <w:rPr>
          <w:rFonts w:ascii="Times New Roman" w:hAnsi="Times New Roman" w:cs="Times New Roman"/>
          <w:sz w:val="24"/>
          <w:szCs w:val="24"/>
          <w:lang w:val="ro-RO"/>
        </w:rPr>
        <w:t xml:space="preserve">62% bărbați și 38% </w:t>
      </w:r>
      <w:commentRangeEnd w:id="8"/>
      <w:r w:rsidR="0075365C">
        <w:rPr>
          <w:rStyle w:val="CommentReference"/>
        </w:rPr>
        <w:commentReference w:id="8"/>
      </w:r>
      <w:r w:rsidRPr="00B640C6">
        <w:rPr>
          <w:rFonts w:ascii="Times New Roman" w:hAnsi="Times New Roman" w:cs="Times New Roman"/>
          <w:sz w:val="24"/>
          <w:szCs w:val="24"/>
          <w:lang w:val="ro-RO"/>
        </w:rPr>
        <w:t>femei, indicând o reprezentare diversă a comunității de programatori.</w:t>
      </w:r>
    </w:p>
    <w:p w14:paraId="44EAAFA8" w14:textId="77777777" w:rsidR="00F5079E" w:rsidRPr="00B640C6" w:rsidRDefault="00F5079E" w:rsidP="00B640C6">
      <w:pPr>
        <w:spacing w:after="0" w:line="360" w:lineRule="auto"/>
        <w:ind w:firstLine="851"/>
        <w:jc w:val="both"/>
        <w:rPr>
          <w:rFonts w:ascii="Times New Roman" w:hAnsi="Times New Roman" w:cs="Times New Roman"/>
          <w:sz w:val="24"/>
          <w:szCs w:val="24"/>
          <w:lang w:val="ro-RO"/>
        </w:rPr>
      </w:pPr>
    </w:p>
    <w:p w14:paraId="4EB65519" w14:textId="40F15603" w:rsidR="00B640C6" w:rsidRPr="00B640C6" w:rsidRDefault="00B640C6" w:rsidP="00B640C6">
      <w:pPr>
        <w:spacing w:after="0" w:line="360" w:lineRule="auto"/>
        <w:ind w:firstLine="851"/>
        <w:jc w:val="both"/>
        <w:rPr>
          <w:rFonts w:ascii="Times New Roman" w:hAnsi="Times New Roman" w:cs="Times New Roman"/>
          <w:b/>
          <w:bCs/>
          <w:sz w:val="24"/>
          <w:szCs w:val="24"/>
          <w:lang w:val="ro-RO"/>
        </w:rPr>
      </w:pPr>
      <w:r w:rsidRPr="00B640C6">
        <w:rPr>
          <w:rFonts w:ascii="Times New Roman" w:hAnsi="Times New Roman" w:cs="Times New Roman"/>
          <w:b/>
          <w:bCs/>
          <w:sz w:val="24"/>
          <w:szCs w:val="24"/>
          <w:lang w:val="ro-RO"/>
        </w:rPr>
        <w:t>4.2. Distribuția pe Vârstă a Participanților</w:t>
      </w:r>
    </w:p>
    <w:p w14:paraId="43EB8875" w14:textId="77777777" w:rsidR="00B640C6" w:rsidRDefault="00B640C6" w:rsidP="00B640C6">
      <w:pPr>
        <w:spacing w:after="0" w:line="360" w:lineRule="auto"/>
        <w:ind w:firstLine="851"/>
        <w:jc w:val="both"/>
        <w:rPr>
          <w:rFonts w:ascii="Times New Roman" w:hAnsi="Times New Roman" w:cs="Times New Roman"/>
          <w:sz w:val="24"/>
          <w:szCs w:val="24"/>
          <w:lang w:val="ro-RO"/>
        </w:rPr>
      </w:pPr>
      <w:r w:rsidRPr="00B640C6">
        <w:rPr>
          <w:rFonts w:ascii="Times New Roman" w:hAnsi="Times New Roman" w:cs="Times New Roman"/>
          <w:sz w:val="24"/>
          <w:szCs w:val="24"/>
          <w:lang w:val="ro-RO"/>
        </w:rPr>
        <w:t>Participanții au fost cuprinși într-o gamă variată de vârste, reflectând atât studenți în etapele incipiente ale formării academice, cât și profesioniști cu o experiență semnificativă în domeniul programării. Distribuția pe vârstă a prezentat o medie în jurul valorii de 28 de ani, subliniind diversitatea în ceea ce privește etapele de dezvoltare profesională.</w:t>
      </w:r>
    </w:p>
    <w:p w14:paraId="0A9E511D" w14:textId="77777777" w:rsidR="00F5079E" w:rsidRPr="00B640C6" w:rsidRDefault="00F5079E" w:rsidP="00B640C6">
      <w:pPr>
        <w:spacing w:after="0" w:line="360" w:lineRule="auto"/>
        <w:ind w:firstLine="851"/>
        <w:jc w:val="both"/>
        <w:rPr>
          <w:rFonts w:ascii="Times New Roman" w:hAnsi="Times New Roman" w:cs="Times New Roman"/>
          <w:sz w:val="24"/>
          <w:szCs w:val="24"/>
          <w:lang w:val="ro-RO"/>
        </w:rPr>
      </w:pPr>
    </w:p>
    <w:p w14:paraId="3DDECB51" w14:textId="057D7B33" w:rsidR="00B640C6" w:rsidRPr="00B640C6" w:rsidRDefault="00B640C6" w:rsidP="00B640C6">
      <w:pPr>
        <w:spacing w:after="0" w:line="360" w:lineRule="auto"/>
        <w:ind w:firstLine="851"/>
        <w:jc w:val="both"/>
        <w:rPr>
          <w:rFonts w:ascii="Times New Roman" w:hAnsi="Times New Roman" w:cs="Times New Roman"/>
          <w:b/>
          <w:bCs/>
          <w:sz w:val="24"/>
          <w:szCs w:val="24"/>
          <w:lang w:val="ro-RO"/>
        </w:rPr>
      </w:pPr>
      <w:r w:rsidRPr="00B640C6">
        <w:rPr>
          <w:rFonts w:ascii="Times New Roman" w:hAnsi="Times New Roman" w:cs="Times New Roman"/>
          <w:b/>
          <w:bCs/>
          <w:sz w:val="24"/>
          <w:szCs w:val="24"/>
          <w:lang w:val="ro-RO"/>
        </w:rPr>
        <w:t>4.3. Nivelul de Educație al Participanților</w:t>
      </w:r>
    </w:p>
    <w:p w14:paraId="272AC1F6" w14:textId="77777777" w:rsidR="00B640C6" w:rsidRDefault="00B640C6" w:rsidP="00B640C6">
      <w:pPr>
        <w:spacing w:after="0" w:line="360" w:lineRule="auto"/>
        <w:ind w:firstLine="851"/>
        <w:jc w:val="both"/>
        <w:rPr>
          <w:rFonts w:ascii="Times New Roman" w:hAnsi="Times New Roman" w:cs="Times New Roman"/>
          <w:sz w:val="24"/>
          <w:szCs w:val="24"/>
          <w:lang w:val="ro-RO"/>
        </w:rPr>
      </w:pPr>
      <w:r w:rsidRPr="00B640C6">
        <w:rPr>
          <w:rFonts w:ascii="Times New Roman" w:hAnsi="Times New Roman" w:cs="Times New Roman"/>
          <w:sz w:val="24"/>
          <w:szCs w:val="24"/>
          <w:lang w:val="ro-RO"/>
        </w:rPr>
        <w:t>Analiza nivelului de educație a participanților a evidențiat o predominantă prezență a studenților în ultimii ani de studiu, alături de profesioniști cu grade diverse de educație postuniversitară. Aproximativ 70% dintre participanți au fost studenți, iar restul de 30% au avut niveluri variate de educație superioară.</w:t>
      </w:r>
    </w:p>
    <w:p w14:paraId="1FAB338E" w14:textId="77777777" w:rsidR="00F5079E" w:rsidRPr="00B640C6" w:rsidRDefault="00F5079E" w:rsidP="00B640C6">
      <w:pPr>
        <w:spacing w:after="0" w:line="360" w:lineRule="auto"/>
        <w:ind w:firstLine="851"/>
        <w:jc w:val="both"/>
        <w:rPr>
          <w:rFonts w:ascii="Times New Roman" w:hAnsi="Times New Roman" w:cs="Times New Roman"/>
          <w:sz w:val="24"/>
          <w:szCs w:val="24"/>
          <w:lang w:val="ro-RO"/>
        </w:rPr>
      </w:pPr>
    </w:p>
    <w:p w14:paraId="2E5FC48C" w14:textId="39EBF94B" w:rsidR="00B640C6" w:rsidRPr="00B640C6" w:rsidRDefault="00B640C6" w:rsidP="00B640C6">
      <w:pPr>
        <w:spacing w:after="0" w:line="360" w:lineRule="auto"/>
        <w:ind w:firstLine="851"/>
        <w:jc w:val="both"/>
        <w:rPr>
          <w:rFonts w:ascii="Times New Roman" w:hAnsi="Times New Roman" w:cs="Times New Roman"/>
          <w:b/>
          <w:bCs/>
          <w:sz w:val="24"/>
          <w:szCs w:val="24"/>
          <w:lang w:val="ro-RO"/>
        </w:rPr>
      </w:pPr>
      <w:r w:rsidRPr="00B640C6">
        <w:rPr>
          <w:rFonts w:ascii="Times New Roman" w:hAnsi="Times New Roman" w:cs="Times New Roman"/>
          <w:b/>
          <w:bCs/>
          <w:sz w:val="24"/>
          <w:szCs w:val="24"/>
          <w:lang w:val="ro-RO"/>
        </w:rPr>
        <w:t>4.4. Experiența în Domeniul Programării</w:t>
      </w:r>
    </w:p>
    <w:p w14:paraId="2B0401F5" w14:textId="77777777" w:rsidR="00B640C6" w:rsidRPr="00B640C6" w:rsidRDefault="00B640C6" w:rsidP="00B640C6">
      <w:pPr>
        <w:spacing w:after="0" w:line="360" w:lineRule="auto"/>
        <w:ind w:firstLine="851"/>
        <w:jc w:val="both"/>
        <w:rPr>
          <w:rFonts w:ascii="Times New Roman" w:hAnsi="Times New Roman" w:cs="Times New Roman"/>
          <w:sz w:val="24"/>
          <w:szCs w:val="24"/>
          <w:lang w:val="ro-RO"/>
        </w:rPr>
      </w:pPr>
      <w:r w:rsidRPr="00B640C6">
        <w:rPr>
          <w:rFonts w:ascii="Times New Roman" w:hAnsi="Times New Roman" w:cs="Times New Roman"/>
          <w:sz w:val="24"/>
          <w:szCs w:val="24"/>
          <w:lang w:val="ro-RO"/>
        </w:rPr>
        <w:t>Durata serviciului a variat semnificativ, acoperind de la 1 an până la 15 ani de experiență în domeniul programării. Acest aspect a permis o analiză detaliată a modului în care diferite niveluri de experiență pot influența percepțiile asupra mediului de lucru și practicilor ergonomice.</w:t>
      </w:r>
    </w:p>
    <w:p w14:paraId="170D034D" w14:textId="53CBD856" w:rsidR="00A81099" w:rsidRPr="00DB494A" w:rsidRDefault="00B640C6" w:rsidP="00B640C6">
      <w:pPr>
        <w:spacing w:after="0" w:line="360" w:lineRule="auto"/>
        <w:ind w:firstLine="851"/>
        <w:jc w:val="both"/>
        <w:rPr>
          <w:rFonts w:ascii="Times New Roman" w:hAnsi="Times New Roman" w:cs="Times New Roman"/>
          <w:sz w:val="24"/>
          <w:szCs w:val="24"/>
          <w:lang w:val="ro-RO"/>
        </w:rPr>
      </w:pPr>
      <w:r w:rsidRPr="00B640C6">
        <w:rPr>
          <w:rFonts w:ascii="Times New Roman" w:hAnsi="Times New Roman" w:cs="Times New Roman"/>
          <w:sz w:val="24"/>
          <w:szCs w:val="24"/>
          <w:lang w:val="ro-RO"/>
        </w:rPr>
        <w:t xml:space="preserve">Prin conturarea acestor caracteristici </w:t>
      </w:r>
      <w:proofErr w:type="spellStart"/>
      <w:r w:rsidRPr="00B640C6">
        <w:rPr>
          <w:rFonts w:ascii="Times New Roman" w:hAnsi="Times New Roman" w:cs="Times New Roman"/>
          <w:sz w:val="24"/>
          <w:szCs w:val="24"/>
          <w:lang w:val="ro-RO"/>
        </w:rPr>
        <w:t>socio</w:t>
      </w:r>
      <w:proofErr w:type="spellEnd"/>
      <w:r w:rsidRPr="00B640C6">
        <w:rPr>
          <w:rFonts w:ascii="Times New Roman" w:hAnsi="Times New Roman" w:cs="Times New Roman"/>
          <w:sz w:val="24"/>
          <w:szCs w:val="24"/>
          <w:lang w:val="ro-RO"/>
        </w:rPr>
        <w:t>-demografice fictive, studiul își propune să ofere o imagine detaliată și captivantă a comunității studenților și profesioniștilor din domeniul programării de la Universitatea Politehnica, subliniind diversitatea și particularitățile care pot juca un rol semnificativ în evaluarea mediului de lucru.</w:t>
      </w:r>
    </w:p>
    <w:sectPr w:rsidR="00A81099" w:rsidRPr="00DB494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GIORGIANA VIOLETA VLASCEANU (6340)" w:date="2024-01-11T13:23:00Z" w:initials="GV">
    <w:p w14:paraId="495458CA" w14:textId="77777777" w:rsidR="0075365C" w:rsidRDefault="0075365C" w:rsidP="0075365C">
      <w:r>
        <w:rPr>
          <w:rStyle w:val="CommentReference"/>
        </w:rPr>
        <w:annotationRef/>
      </w:r>
      <w:r>
        <w:rPr>
          <w:color w:val="000000"/>
          <w:sz w:val="20"/>
          <w:szCs w:val="20"/>
        </w:rPr>
        <w:t>Sugerez sa formatați ca un articol, asemanator cu ce ați avut ca suport pentru acest material.</w:t>
      </w:r>
    </w:p>
    <w:p w14:paraId="3DE59A23" w14:textId="77777777" w:rsidR="0075365C" w:rsidRDefault="0075365C" w:rsidP="0075365C"/>
  </w:comment>
  <w:comment w:id="5" w:author="GIORGIANA VIOLETA VLASCEANU (6340)" w:date="2024-01-11T13:24:00Z" w:initials="GV">
    <w:p w14:paraId="32FFC36C" w14:textId="77777777" w:rsidR="0075365C" w:rsidRDefault="0075365C" w:rsidP="0075365C">
      <w:r>
        <w:rPr>
          <w:rStyle w:val="CommentReference"/>
        </w:rPr>
        <w:annotationRef/>
      </w:r>
      <w:r>
        <w:rPr>
          <w:color w:val="000000"/>
          <w:sz w:val="20"/>
          <w:szCs w:val="20"/>
        </w:rPr>
        <w:t>Materialul e necesar sa fie in engleza. Sugerez să îl traduceți pentru versiunea finală.</w:t>
      </w:r>
    </w:p>
  </w:comment>
  <w:comment w:id="6" w:author="GIORGIANA VIOLETA VLASCEANU (6340)" w:date="2024-01-11T13:25:00Z" w:initials="GV">
    <w:p w14:paraId="538985CA" w14:textId="77777777" w:rsidR="0075365C" w:rsidRDefault="0075365C" w:rsidP="0075365C">
      <w:r>
        <w:rPr>
          <w:rStyle w:val="CommentReference"/>
        </w:rPr>
        <w:annotationRef/>
      </w:r>
      <w:r>
        <w:rPr>
          <w:color w:val="000000"/>
          <w:sz w:val="20"/>
          <w:szCs w:val="20"/>
        </w:rPr>
        <w:t>E modificat numele universității. Dacă vreți numai pe București folosiți Politehnica Bucharest</w:t>
      </w:r>
    </w:p>
  </w:comment>
  <w:comment w:id="7" w:author="GIORGIANA VIOLETA VLASCEANU (6340)" w:date="2024-01-11T13:30:00Z" w:initials="GV">
    <w:p w14:paraId="3EDD96E4" w14:textId="77777777" w:rsidR="0075365C" w:rsidRDefault="0075365C" w:rsidP="0075365C">
      <w:r>
        <w:rPr>
          <w:rStyle w:val="CommentReference"/>
        </w:rPr>
        <w:annotationRef/>
      </w:r>
      <w:r>
        <w:rPr>
          <w:color w:val="000000"/>
          <w:sz w:val="20"/>
          <w:szCs w:val="20"/>
        </w:rPr>
        <w:t>Să puneți în repo și datele de la care pornii analiza.</w:t>
      </w:r>
    </w:p>
  </w:comment>
  <w:comment w:id="8" w:author="GIORGIANA VIOLETA VLASCEANU (6340)" w:date="2024-01-11T13:28:00Z" w:initials="GV">
    <w:p w14:paraId="42E6CE66" w14:textId="583D1AF5" w:rsidR="0075365C" w:rsidRDefault="0075365C" w:rsidP="0075365C">
      <w:r>
        <w:rPr>
          <w:rStyle w:val="CommentReference"/>
        </w:rPr>
        <w:annotationRef/>
      </w:r>
      <w:r>
        <w:rPr>
          <w:color w:val="000000"/>
          <w:sz w:val="20"/>
          <w:szCs w:val="20"/>
        </w:rPr>
        <w:t xml:space="preserve">Diversă? avand in vedere că aveți în spate un studiu statistic, prinde bine să încercați să aveți ambele categorii la 50-50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DE59A23" w15:done="0"/>
  <w15:commentEx w15:paraId="32FFC36C" w15:done="0"/>
  <w15:commentEx w15:paraId="538985CA" w15:done="0"/>
  <w15:commentEx w15:paraId="3EDD96E4" w15:done="0"/>
  <w15:commentEx w15:paraId="42E6CE6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105AD479" w16cex:dateUtc="2024-01-11T11:23:00Z"/>
  <w16cex:commentExtensible w16cex:durableId="1D12F103" w16cex:dateUtc="2024-01-11T11:24:00Z"/>
  <w16cex:commentExtensible w16cex:durableId="2775149B" w16cex:dateUtc="2024-01-11T11:25:00Z"/>
  <w16cex:commentExtensible w16cex:durableId="6ACA1B94" w16cex:dateUtc="2024-01-11T11:30:00Z"/>
  <w16cex:commentExtensible w16cex:durableId="2E4C2AF7" w16cex:dateUtc="2024-01-11T11: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DE59A23" w16cid:durableId="105AD479"/>
  <w16cid:commentId w16cid:paraId="32FFC36C" w16cid:durableId="1D12F103"/>
  <w16cid:commentId w16cid:paraId="538985CA" w16cid:durableId="2775149B"/>
  <w16cid:commentId w16cid:paraId="3EDD96E4" w16cid:durableId="6ACA1B94"/>
  <w16cid:commentId w16cid:paraId="42E6CE66" w16cid:durableId="2E4C2AF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2B758D"/>
    <w:multiLevelType w:val="hybridMultilevel"/>
    <w:tmpl w:val="712868A6"/>
    <w:lvl w:ilvl="0" w:tplc="CC44C05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8C172D"/>
    <w:multiLevelType w:val="hybridMultilevel"/>
    <w:tmpl w:val="8FEA8EEA"/>
    <w:lvl w:ilvl="0" w:tplc="F662C74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67754264">
    <w:abstractNumId w:val="0"/>
  </w:num>
  <w:num w:numId="2" w16cid:durableId="136309100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IORGIANA VIOLETA VLASCEANU (6340)">
    <w15:presenceInfo w15:providerId="AD" w15:userId="S::giorgiana.vlasceanu@upb.ro::7885b45a-7479-40df-bca6-a094559e42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D19"/>
    <w:rsid w:val="000A4002"/>
    <w:rsid w:val="000D0B19"/>
    <w:rsid w:val="000F2CD1"/>
    <w:rsid w:val="001478A8"/>
    <w:rsid w:val="00187FA9"/>
    <w:rsid w:val="00195FCC"/>
    <w:rsid w:val="002A4C29"/>
    <w:rsid w:val="003C322E"/>
    <w:rsid w:val="0042690E"/>
    <w:rsid w:val="004C5CC5"/>
    <w:rsid w:val="004C7B51"/>
    <w:rsid w:val="00501804"/>
    <w:rsid w:val="0065134C"/>
    <w:rsid w:val="00687D19"/>
    <w:rsid w:val="0075365C"/>
    <w:rsid w:val="00824BD1"/>
    <w:rsid w:val="00973A73"/>
    <w:rsid w:val="009C159C"/>
    <w:rsid w:val="00A0791D"/>
    <w:rsid w:val="00A81099"/>
    <w:rsid w:val="00A9718B"/>
    <w:rsid w:val="00AA3240"/>
    <w:rsid w:val="00B05C11"/>
    <w:rsid w:val="00B1253B"/>
    <w:rsid w:val="00B34290"/>
    <w:rsid w:val="00B640C6"/>
    <w:rsid w:val="00C11126"/>
    <w:rsid w:val="00D13F9B"/>
    <w:rsid w:val="00DB494A"/>
    <w:rsid w:val="00ED7EDC"/>
    <w:rsid w:val="00F507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29AD1"/>
  <w15:chartTrackingRefBased/>
  <w15:docId w15:val="{C216F81E-85D3-417F-B74C-FEEC159B8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15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494A"/>
    <w:pPr>
      <w:ind w:left="720"/>
      <w:contextualSpacing/>
    </w:pPr>
  </w:style>
  <w:style w:type="paragraph" w:styleId="Revision">
    <w:name w:val="Revision"/>
    <w:hidden/>
    <w:uiPriority w:val="99"/>
    <w:semiHidden/>
    <w:rsid w:val="0075365C"/>
    <w:pPr>
      <w:spacing w:after="0" w:line="240" w:lineRule="auto"/>
    </w:pPr>
  </w:style>
  <w:style w:type="character" w:styleId="CommentReference">
    <w:name w:val="annotation reference"/>
    <w:basedOn w:val="DefaultParagraphFont"/>
    <w:uiPriority w:val="99"/>
    <w:semiHidden/>
    <w:unhideWhenUsed/>
    <w:rsid w:val="0075365C"/>
    <w:rPr>
      <w:sz w:val="16"/>
      <w:szCs w:val="16"/>
    </w:rPr>
  </w:style>
  <w:style w:type="paragraph" w:styleId="CommentText">
    <w:name w:val="annotation text"/>
    <w:basedOn w:val="Normal"/>
    <w:link w:val="CommentTextChar"/>
    <w:uiPriority w:val="99"/>
    <w:semiHidden/>
    <w:unhideWhenUsed/>
    <w:rsid w:val="0075365C"/>
    <w:pPr>
      <w:spacing w:line="240" w:lineRule="auto"/>
    </w:pPr>
    <w:rPr>
      <w:sz w:val="20"/>
      <w:szCs w:val="20"/>
    </w:rPr>
  </w:style>
  <w:style w:type="character" w:customStyle="1" w:styleId="CommentTextChar">
    <w:name w:val="Comment Text Char"/>
    <w:basedOn w:val="DefaultParagraphFont"/>
    <w:link w:val="CommentText"/>
    <w:uiPriority w:val="99"/>
    <w:semiHidden/>
    <w:rsid w:val="0075365C"/>
    <w:rPr>
      <w:sz w:val="20"/>
      <w:szCs w:val="20"/>
    </w:rPr>
  </w:style>
  <w:style w:type="paragraph" w:styleId="CommentSubject">
    <w:name w:val="annotation subject"/>
    <w:basedOn w:val="CommentText"/>
    <w:next w:val="CommentText"/>
    <w:link w:val="CommentSubjectChar"/>
    <w:uiPriority w:val="99"/>
    <w:semiHidden/>
    <w:unhideWhenUsed/>
    <w:rsid w:val="0075365C"/>
    <w:rPr>
      <w:b/>
      <w:bCs/>
    </w:rPr>
  </w:style>
  <w:style w:type="character" w:customStyle="1" w:styleId="CommentSubjectChar">
    <w:name w:val="Comment Subject Char"/>
    <w:basedOn w:val="CommentTextChar"/>
    <w:link w:val="CommentSubject"/>
    <w:uiPriority w:val="99"/>
    <w:semiHidden/>
    <w:rsid w:val="0075365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8/08/relationships/commentsExtensible" Target="commentsExtensible.xml"/><Relationship Id="rId4" Type="http://schemas.openxmlformats.org/officeDocument/2006/relationships/settings" Target="settings.xml"/><Relationship Id="rId9" Type="http://schemas.microsoft.com/office/2016/09/relationships/commentsIds" Target="commentsId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90313B-CBE9-41DD-90C5-D4DE0B3F9D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6</Pages>
  <Words>1050</Words>
  <Characters>5991</Characters>
  <Application>Microsoft Office Word</Application>
  <DocSecurity>0</DocSecurity>
  <Lines>49</Lines>
  <Paragraphs>14</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7027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Mihai-Cosmin ANDREI (119422)</dc:creator>
  <cp:keywords/>
  <dc:description/>
  <cp:lastModifiedBy>GIORGIANA VIOLETA VLASCEANU (6340)</cp:lastModifiedBy>
  <cp:revision>23</cp:revision>
  <dcterms:created xsi:type="dcterms:W3CDTF">2023-12-21T09:11:00Z</dcterms:created>
  <dcterms:modified xsi:type="dcterms:W3CDTF">2024-01-11T11:30:00Z</dcterms:modified>
</cp:coreProperties>
</file>